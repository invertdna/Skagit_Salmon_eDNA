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CA21" w14:textId="0F817B48" w:rsidR="007E47B2" w:rsidRPr="00D24057" w:rsidRDefault="007E47B2" w:rsidP="007E47B2">
      <w:pPr>
        <w:numPr>
          <w:ilvl w:val="0"/>
          <w:numId w:val="1"/>
        </w:numPr>
        <w:ind w:left="360"/>
        <w:rPr>
          <w:rFonts w:ascii="Times New Roman" w:hAnsi="Times New Roman" w:cs="Times New Roman"/>
        </w:rPr>
      </w:pPr>
      <w:r w:rsidRPr="00D24057">
        <w:rPr>
          <w:rFonts w:ascii="Times New Roman" w:hAnsi="Times New Roman" w:cs="Times New Roman"/>
          <w:b/>
        </w:rPr>
        <w:t>Project title</w:t>
      </w:r>
      <w:r w:rsidRPr="00D24057">
        <w:rPr>
          <w:rFonts w:ascii="Times New Roman" w:hAnsi="Times New Roman" w:cs="Times New Roman"/>
        </w:rPr>
        <w:t xml:space="preserve">: </w:t>
      </w:r>
      <w:r w:rsidR="001625AE" w:rsidRPr="00CC514B">
        <w:rPr>
          <w:rFonts w:ascii="Times New Roman" w:hAnsi="Times New Roman" w:cs="Times New Roman"/>
        </w:rPr>
        <w:t xml:space="preserve">Improving techniques for estimating abundance and habitat use in </w:t>
      </w:r>
      <w:proofErr w:type="spellStart"/>
      <w:r w:rsidR="001625AE" w:rsidRPr="00CC514B">
        <w:rPr>
          <w:rFonts w:ascii="Times New Roman" w:hAnsi="Times New Roman" w:cs="Times New Roman"/>
        </w:rPr>
        <w:t>nearshore</w:t>
      </w:r>
      <w:proofErr w:type="spellEnd"/>
      <w:r w:rsidR="001625AE" w:rsidRPr="00CC514B">
        <w:rPr>
          <w:rFonts w:ascii="Times New Roman" w:hAnsi="Times New Roman" w:cs="Times New Roman"/>
        </w:rPr>
        <w:t xml:space="preserve"> marine h</w:t>
      </w:r>
      <w:r w:rsidR="001625AE">
        <w:rPr>
          <w:rFonts w:ascii="Times New Roman" w:hAnsi="Times New Roman" w:cs="Times New Roman"/>
        </w:rPr>
        <w:t>abitats using environmental DNA</w:t>
      </w:r>
    </w:p>
    <w:p w14:paraId="06D8AA34" w14:textId="3AC73426" w:rsidR="007E47B2" w:rsidRPr="00D24057" w:rsidRDefault="007E47B2" w:rsidP="007E47B2">
      <w:pPr>
        <w:numPr>
          <w:ilvl w:val="0"/>
          <w:numId w:val="1"/>
        </w:numPr>
        <w:ind w:left="360"/>
        <w:rPr>
          <w:rFonts w:ascii="Times New Roman" w:hAnsi="Times New Roman" w:cs="Times New Roman"/>
        </w:rPr>
      </w:pPr>
      <w:r w:rsidRPr="00D24057">
        <w:rPr>
          <w:rFonts w:ascii="Times New Roman" w:hAnsi="Times New Roman" w:cs="Times New Roman"/>
          <w:b/>
        </w:rPr>
        <w:t>Principle investigators</w:t>
      </w:r>
      <w:r w:rsidRPr="00D24057">
        <w:rPr>
          <w:rFonts w:ascii="Times New Roman" w:hAnsi="Times New Roman" w:cs="Times New Roman"/>
        </w:rPr>
        <w:t xml:space="preserve">: </w:t>
      </w:r>
      <w:commentRangeStart w:id="0"/>
      <w:r w:rsidR="0092740E" w:rsidRPr="00D24057">
        <w:rPr>
          <w:rFonts w:ascii="Times New Roman" w:hAnsi="Times New Roman" w:cs="Times New Roman"/>
        </w:rPr>
        <w:t>A. Ole Shelton (NWFSC)</w:t>
      </w:r>
      <w:r w:rsidR="004947BC" w:rsidRPr="00D24057">
        <w:rPr>
          <w:rFonts w:ascii="Times New Roman" w:hAnsi="Times New Roman" w:cs="Times New Roman"/>
        </w:rPr>
        <w:t>,</w:t>
      </w:r>
      <w:commentRangeEnd w:id="0"/>
      <w:r w:rsidR="001625AE">
        <w:rPr>
          <w:rStyle w:val="CommentReference"/>
        </w:rPr>
        <w:commentReference w:id="0"/>
      </w:r>
      <w:r w:rsidRPr="00D24057">
        <w:rPr>
          <w:rFonts w:ascii="Times New Roman" w:hAnsi="Times New Roman" w:cs="Times New Roman"/>
        </w:rPr>
        <w:t xml:space="preserve"> </w:t>
      </w:r>
      <w:proofErr w:type="spellStart"/>
      <w:r w:rsidRPr="00D24057">
        <w:rPr>
          <w:rFonts w:ascii="Times New Roman" w:hAnsi="Times New Roman" w:cs="Times New Roman"/>
        </w:rPr>
        <w:t>Correigh</w:t>
      </w:r>
      <w:proofErr w:type="spellEnd"/>
      <w:r w:rsidRPr="00D24057">
        <w:rPr>
          <w:rFonts w:ascii="Times New Roman" w:hAnsi="Times New Roman" w:cs="Times New Roman"/>
        </w:rPr>
        <w:t xml:space="preserve"> Greene</w:t>
      </w:r>
      <w:r w:rsidR="004947BC" w:rsidRPr="00D24057">
        <w:rPr>
          <w:rFonts w:ascii="Times New Roman" w:hAnsi="Times New Roman" w:cs="Times New Roman"/>
        </w:rPr>
        <w:t xml:space="preserve"> (NWFSC), Ryan Kelly (University of Washington)</w:t>
      </w:r>
      <w:r w:rsidR="00105E44" w:rsidRPr="00D24057">
        <w:rPr>
          <w:rFonts w:ascii="Times New Roman" w:hAnsi="Times New Roman" w:cs="Times New Roman"/>
        </w:rPr>
        <w:t xml:space="preserve">, </w:t>
      </w:r>
      <w:r w:rsidR="0092740E" w:rsidRPr="00D24057">
        <w:rPr>
          <w:rFonts w:ascii="Times New Roman" w:hAnsi="Times New Roman" w:cs="Times New Roman"/>
        </w:rPr>
        <w:t>Linda Park (NWFSC)</w:t>
      </w:r>
    </w:p>
    <w:p w14:paraId="410640BE" w14:textId="77777777" w:rsidR="007E47B2" w:rsidRPr="00D24057" w:rsidRDefault="007E47B2" w:rsidP="007E47B2">
      <w:pPr>
        <w:numPr>
          <w:ilvl w:val="0"/>
          <w:numId w:val="1"/>
        </w:numPr>
        <w:ind w:left="360"/>
        <w:rPr>
          <w:rFonts w:ascii="Times New Roman" w:hAnsi="Times New Roman" w:cs="Times New Roman"/>
        </w:rPr>
      </w:pPr>
      <w:r w:rsidRPr="00D24057">
        <w:rPr>
          <w:rFonts w:ascii="Times New Roman" w:hAnsi="Times New Roman" w:cs="Times New Roman"/>
          <w:b/>
        </w:rPr>
        <w:t>Affiliations:</w:t>
      </w:r>
      <w:r w:rsidRPr="00D24057">
        <w:rPr>
          <w:rFonts w:ascii="Times New Roman" w:hAnsi="Times New Roman" w:cs="Times New Roman"/>
        </w:rPr>
        <w:t xml:space="preserve"> NWFSC </w:t>
      </w:r>
    </w:p>
    <w:p w14:paraId="27EE872D" w14:textId="514287B3" w:rsidR="007E47B2" w:rsidRPr="00D24057" w:rsidRDefault="007E47B2" w:rsidP="007E47B2">
      <w:pPr>
        <w:numPr>
          <w:ilvl w:val="0"/>
          <w:numId w:val="1"/>
        </w:numPr>
        <w:ind w:left="360"/>
        <w:rPr>
          <w:rFonts w:ascii="Times New Roman" w:hAnsi="Times New Roman" w:cs="Times New Roman"/>
        </w:rPr>
      </w:pPr>
      <w:r w:rsidRPr="00D24057">
        <w:rPr>
          <w:rFonts w:ascii="Times New Roman" w:hAnsi="Times New Roman" w:cs="Times New Roman"/>
          <w:b/>
        </w:rPr>
        <w:t>Project duration and annual budget total(s)</w:t>
      </w:r>
      <w:r w:rsidRPr="00D24057">
        <w:rPr>
          <w:rFonts w:ascii="Times New Roman" w:hAnsi="Times New Roman" w:cs="Times New Roman"/>
        </w:rPr>
        <w:t xml:space="preserve">: </w:t>
      </w:r>
      <w:r w:rsidR="00C62BA1" w:rsidRPr="00D24057">
        <w:rPr>
          <w:rFonts w:ascii="Times New Roman" w:hAnsi="Times New Roman" w:cs="Times New Roman"/>
        </w:rPr>
        <w:t>Apr</w:t>
      </w:r>
      <w:r w:rsidR="009218F3" w:rsidRPr="00D24057">
        <w:rPr>
          <w:rFonts w:ascii="Times New Roman" w:hAnsi="Times New Roman" w:cs="Times New Roman"/>
        </w:rPr>
        <w:t xml:space="preserve">. </w:t>
      </w:r>
      <w:r w:rsidR="00C62BA1" w:rsidRPr="00D24057">
        <w:rPr>
          <w:rFonts w:ascii="Times New Roman" w:hAnsi="Times New Roman" w:cs="Times New Roman"/>
        </w:rPr>
        <w:t>2016</w:t>
      </w:r>
      <w:r w:rsidR="009218F3" w:rsidRPr="00D24057">
        <w:rPr>
          <w:rFonts w:ascii="Times New Roman" w:hAnsi="Times New Roman" w:cs="Times New Roman"/>
        </w:rPr>
        <w:t>-</w:t>
      </w:r>
      <w:r w:rsidR="00C62BA1" w:rsidRPr="00D24057">
        <w:rPr>
          <w:rFonts w:ascii="Times New Roman" w:hAnsi="Times New Roman" w:cs="Times New Roman"/>
        </w:rPr>
        <w:t>Mar</w:t>
      </w:r>
      <w:r w:rsidR="009218F3" w:rsidRPr="00D24057">
        <w:rPr>
          <w:rFonts w:ascii="Times New Roman" w:hAnsi="Times New Roman" w:cs="Times New Roman"/>
        </w:rPr>
        <w:t>. 201</w:t>
      </w:r>
      <w:r w:rsidR="00C62BA1" w:rsidRPr="00D24057">
        <w:rPr>
          <w:rFonts w:ascii="Times New Roman" w:hAnsi="Times New Roman" w:cs="Times New Roman"/>
        </w:rPr>
        <w:t>7</w:t>
      </w:r>
      <w:r w:rsidRPr="00D24057">
        <w:rPr>
          <w:rFonts w:ascii="Times New Roman" w:hAnsi="Times New Roman" w:cs="Times New Roman"/>
        </w:rPr>
        <w:t xml:space="preserve"> </w:t>
      </w:r>
      <w:commentRangeStart w:id="1"/>
      <w:r w:rsidR="00B13B95">
        <w:rPr>
          <w:rFonts w:ascii="Times New Roman" w:hAnsi="Times New Roman" w:cs="Times New Roman"/>
        </w:rPr>
        <w:t>(</w:t>
      </w:r>
      <w:r w:rsidRPr="00D24057">
        <w:rPr>
          <w:rFonts w:ascii="Times New Roman" w:hAnsi="Times New Roman" w:cs="Times New Roman"/>
        </w:rPr>
        <w:t>$</w:t>
      </w:r>
      <w:del w:id="2" w:author="RPK" w:date="2016-06-07T09:25:00Z">
        <w:r w:rsidR="00B13B95" w:rsidDel="001E4D77">
          <w:rPr>
            <w:rFonts w:ascii="Times New Roman" w:hAnsi="Times New Roman" w:cs="Times New Roman"/>
          </w:rPr>
          <w:delText>150K</w:delText>
        </w:r>
        <w:r w:rsidRPr="00D24057" w:rsidDel="001E4D77">
          <w:rPr>
            <w:rFonts w:ascii="Times New Roman" w:hAnsi="Times New Roman" w:cs="Times New Roman"/>
          </w:rPr>
          <w:delText xml:space="preserve"> </w:delText>
        </w:r>
      </w:del>
      <w:ins w:id="3" w:author="RPK" w:date="2016-06-07T09:25:00Z">
        <w:r w:rsidR="001E4D77">
          <w:rPr>
            <w:rFonts w:ascii="Times New Roman" w:hAnsi="Times New Roman" w:cs="Times New Roman"/>
          </w:rPr>
          <w:t>1</w:t>
        </w:r>
        <w:r w:rsidR="001E4D77">
          <w:rPr>
            <w:rFonts w:ascii="Times New Roman" w:hAnsi="Times New Roman" w:cs="Times New Roman"/>
          </w:rPr>
          <w:t>43</w:t>
        </w:r>
        <w:r w:rsidR="001E4D77">
          <w:rPr>
            <w:rFonts w:ascii="Times New Roman" w:hAnsi="Times New Roman" w:cs="Times New Roman"/>
          </w:rPr>
          <w:t>K</w:t>
        </w:r>
        <w:r w:rsidR="001E4D77" w:rsidRPr="00D24057">
          <w:rPr>
            <w:rFonts w:ascii="Times New Roman" w:hAnsi="Times New Roman" w:cs="Times New Roman"/>
          </w:rPr>
          <w:t xml:space="preserve"> </w:t>
        </w:r>
      </w:ins>
      <w:r w:rsidR="00B13B95">
        <w:rPr>
          <w:rFonts w:ascii="Times New Roman" w:hAnsi="Times New Roman" w:cs="Times New Roman"/>
        </w:rPr>
        <w:t>in FY2017</w:t>
      </w:r>
      <w:commentRangeEnd w:id="1"/>
      <w:r w:rsidR="00B3345F">
        <w:rPr>
          <w:rStyle w:val="CommentReference"/>
        </w:rPr>
        <w:commentReference w:id="1"/>
      </w:r>
      <w:r w:rsidR="00B13B95">
        <w:rPr>
          <w:rFonts w:ascii="Times New Roman" w:hAnsi="Times New Roman" w:cs="Times New Roman"/>
        </w:rPr>
        <w:t>)</w:t>
      </w:r>
    </w:p>
    <w:p w14:paraId="04C48E23" w14:textId="77777777" w:rsidR="00A32F15" w:rsidRPr="00D24057" w:rsidRDefault="00A32F15" w:rsidP="007E47B2">
      <w:pPr>
        <w:numPr>
          <w:ilvl w:val="0"/>
          <w:numId w:val="1"/>
        </w:numPr>
        <w:ind w:left="360"/>
        <w:rPr>
          <w:rFonts w:ascii="Times New Roman" w:hAnsi="Times New Roman" w:cs="Times New Roman"/>
        </w:rPr>
      </w:pPr>
    </w:p>
    <w:p w14:paraId="038D7E74" w14:textId="24912E33" w:rsidR="00C6518E" w:rsidRPr="00E9715D" w:rsidRDefault="007E47B2" w:rsidP="00F45E79">
      <w:pPr>
        <w:numPr>
          <w:ilvl w:val="0"/>
          <w:numId w:val="1"/>
        </w:numPr>
        <w:ind w:left="0" w:firstLine="0"/>
        <w:rPr>
          <w:rFonts w:ascii="Times New Roman" w:hAnsi="Times New Roman" w:cs="Times New Roman"/>
        </w:rPr>
      </w:pPr>
      <w:r w:rsidRPr="00D24057">
        <w:rPr>
          <w:rFonts w:ascii="Times New Roman" w:hAnsi="Times New Roman" w:cs="Times New Roman"/>
          <w:b/>
        </w:rPr>
        <w:t>Scope, objectives, and scientific merit of the work</w:t>
      </w:r>
      <w:r w:rsidRPr="00D24057">
        <w:rPr>
          <w:rFonts w:ascii="Times New Roman" w:hAnsi="Times New Roman" w:cs="Times New Roman"/>
        </w:rPr>
        <w:t>:</w:t>
      </w:r>
      <w:r w:rsidR="00F45E79" w:rsidRPr="00D24057">
        <w:rPr>
          <w:rFonts w:ascii="Times New Roman" w:hAnsi="Times New Roman" w:cs="Times New Roman"/>
        </w:rPr>
        <w:t xml:space="preserve"> </w:t>
      </w:r>
      <w:r w:rsidR="00152943" w:rsidRPr="00D24057">
        <w:rPr>
          <w:rFonts w:ascii="Times New Roman" w:hAnsi="Times New Roman" w:cs="Times New Roman"/>
        </w:rPr>
        <w:t>E</w:t>
      </w:r>
      <w:r w:rsidR="00E84186" w:rsidRPr="00D24057">
        <w:rPr>
          <w:rFonts w:ascii="Times New Roman" w:hAnsi="Times New Roman" w:cs="Times New Roman"/>
        </w:rPr>
        <w:t xml:space="preserve">arly life history is a critical period for </w:t>
      </w:r>
      <w:r w:rsidR="00F45E79" w:rsidRPr="00D24057">
        <w:rPr>
          <w:rFonts w:ascii="Times New Roman" w:hAnsi="Times New Roman" w:cs="Times New Roman"/>
        </w:rPr>
        <w:t>most commercially important</w:t>
      </w:r>
      <w:r w:rsidR="00DC2DC8" w:rsidRPr="00D24057">
        <w:rPr>
          <w:rFonts w:ascii="Times New Roman" w:hAnsi="Times New Roman" w:cs="Times New Roman"/>
        </w:rPr>
        <w:t xml:space="preserve"> fishes</w:t>
      </w:r>
      <w:r w:rsidR="00F45E79" w:rsidRPr="00D24057">
        <w:rPr>
          <w:rFonts w:ascii="Times New Roman" w:hAnsi="Times New Roman" w:cs="Times New Roman"/>
        </w:rPr>
        <w:t>.</w:t>
      </w:r>
      <w:r w:rsidR="00152943" w:rsidRPr="00D24057">
        <w:rPr>
          <w:rFonts w:ascii="Times New Roman" w:hAnsi="Times New Roman" w:cs="Times New Roman"/>
        </w:rPr>
        <w:t xml:space="preserve"> </w:t>
      </w:r>
      <w:r w:rsidR="002C40A2" w:rsidRPr="00D24057">
        <w:rPr>
          <w:rFonts w:ascii="Times New Roman" w:hAnsi="Times New Roman" w:cs="Times New Roman"/>
        </w:rPr>
        <w:t xml:space="preserve">For </w:t>
      </w:r>
      <w:proofErr w:type="spellStart"/>
      <w:r w:rsidR="002C40A2" w:rsidRPr="00D24057">
        <w:rPr>
          <w:rFonts w:ascii="Times New Roman" w:hAnsi="Times New Roman" w:cs="Times New Roman"/>
        </w:rPr>
        <w:t>anadromous</w:t>
      </w:r>
      <w:proofErr w:type="spellEnd"/>
      <w:r w:rsidR="002C40A2" w:rsidRPr="00D24057">
        <w:rPr>
          <w:rFonts w:ascii="Times New Roman" w:hAnsi="Times New Roman" w:cs="Times New Roman"/>
        </w:rPr>
        <w:t xml:space="preserve"> </w:t>
      </w:r>
      <w:proofErr w:type="spellStart"/>
      <w:r w:rsidR="002C40A2" w:rsidRPr="00D24057">
        <w:rPr>
          <w:rFonts w:ascii="Times New Roman" w:hAnsi="Times New Roman" w:cs="Times New Roman"/>
        </w:rPr>
        <w:t>salmonids</w:t>
      </w:r>
      <w:proofErr w:type="spellEnd"/>
      <w:r w:rsidR="002C40A2" w:rsidRPr="00D24057">
        <w:rPr>
          <w:rFonts w:ascii="Times New Roman" w:hAnsi="Times New Roman" w:cs="Times New Roman"/>
        </w:rPr>
        <w:t>, t</w:t>
      </w:r>
      <w:r w:rsidR="000836CB" w:rsidRPr="00D24057">
        <w:rPr>
          <w:rFonts w:ascii="Times New Roman" w:hAnsi="Times New Roman" w:cs="Times New Roman"/>
        </w:rPr>
        <w:t xml:space="preserve">he transition from freshwater to the marine environment is a key determinant of </w:t>
      </w:r>
      <w:r w:rsidR="00F45E79" w:rsidRPr="009C4EE1">
        <w:rPr>
          <w:rFonts w:ascii="Times New Roman" w:hAnsi="Times New Roman" w:cs="Times New Roman"/>
        </w:rPr>
        <w:t>marine</w:t>
      </w:r>
      <w:r w:rsidR="000836CB" w:rsidRPr="009C4EE1">
        <w:rPr>
          <w:rFonts w:ascii="Times New Roman" w:hAnsi="Times New Roman" w:cs="Times New Roman"/>
        </w:rPr>
        <w:t xml:space="preserve"> survival</w:t>
      </w:r>
      <w:r w:rsidR="00F45E79" w:rsidRPr="009C4EE1">
        <w:rPr>
          <w:rFonts w:ascii="Times New Roman" w:hAnsi="Times New Roman" w:cs="Times New Roman"/>
        </w:rPr>
        <w:t xml:space="preserve"> and fisheries productivity</w:t>
      </w:r>
      <w:r w:rsidR="000836CB" w:rsidRPr="009C4EE1">
        <w:rPr>
          <w:rFonts w:ascii="Times New Roman" w:hAnsi="Times New Roman" w:cs="Times New Roman"/>
        </w:rPr>
        <w:t xml:space="preserve">. </w:t>
      </w:r>
      <w:r w:rsidR="00183971" w:rsidRPr="009C4EE1">
        <w:rPr>
          <w:rFonts w:ascii="Times New Roman" w:hAnsi="Times New Roman" w:cs="Times New Roman"/>
        </w:rPr>
        <w:t>A</w:t>
      </w:r>
      <w:r w:rsidR="000836CB" w:rsidRPr="009C4EE1">
        <w:rPr>
          <w:rFonts w:ascii="Times New Roman" w:hAnsi="Times New Roman" w:cs="Times New Roman"/>
        </w:rPr>
        <w:t xml:space="preserve">ccurate estimates of </w:t>
      </w:r>
      <w:r w:rsidR="00336A99">
        <w:rPr>
          <w:rFonts w:ascii="Times New Roman" w:hAnsi="Times New Roman" w:cs="Times New Roman"/>
        </w:rPr>
        <w:t>juvenile salmon</w:t>
      </w:r>
      <w:r w:rsidR="00336A99" w:rsidRPr="009C4EE1">
        <w:rPr>
          <w:rFonts w:ascii="Times New Roman" w:hAnsi="Times New Roman" w:cs="Times New Roman"/>
        </w:rPr>
        <w:t xml:space="preserve"> </w:t>
      </w:r>
      <w:r w:rsidR="000836CB" w:rsidRPr="009C4EE1">
        <w:rPr>
          <w:rFonts w:ascii="Times New Roman" w:hAnsi="Times New Roman" w:cs="Times New Roman"/>
        </w:rPr>
        <w:t xml:space="preserve">abundance in </w:t>
      </w:r>
      <w:proofErr w:type="spellStart"/>
      <w:r w:rsidR="000836CB" w:rsidRPr="009C4EE1">
        <w:rPr>
          <w:rFonts w:ascii="Times New Roman" w:hAnsi="Times New Roman" w:cs="Times New Roman"/>
        </w:rPr>
        <w:t>nearshore</w:t>
      </w:r>
      <w:proofErr w:type="spellEnd"/>
      <w:r w:rsidR="000836CB" w:rsidRPr="009C4EE1">
        <w:rPr>
          <w:rFonts w:ascii="Times New Roman" w:hAnsi="Times New Roman" w:cs="Times New Roman"/>
        </w:rPr>
        <w:t xml:space="preserve"> estuarine areas are critical </w:t>
      </w:r>
      <w:r w:rsidR="00183971" w:rsidRPr="009C4EE1">
        <w:rPr>
          <w:rFonts w:ascii="Times New Roman" w:hAnsi="Times New Roman" w:cs="Times New Roman"/>
        </w:rPr>
        <w:t xml:space="preserve">to develop </w:t>
      </w:r>
      <w:proofErr w:type="spellStart"/>
      <w:r w:rsidR="000836CB" w:rsidRPr="009C4EE1">
        <w:rPr>
          <w:rFonts w:ascii="Times New Roman" w:hAnsi="Times New Roman" w:cs="Times New Roman"/>
        </w:rPr>
        <w:t>spawner</w:t>
      </w:r>
      <w:proofErr w:type="spellEnd"/>
      <w:r w:rsidR="000836CB" w:rsidRPr="009C4EE1">
        <w:rPr>
          <w:rFonts w:ascii="Times New Roman" w:hAnsi="Times New Roman" w:cs="Times New Roman"/>
        </w:rPr>
        <w:t>-recruit curves that underlie stock assessment models. Equally important are data t</w:t>
      </w:r>
      <w:r w:rsidR="002C40A2" w:rsidRPr="009C4EE1">
        <w:rPr>
          <w:rFonts w:ascii="Times New Roman" w:hAnsi="Times New Roman" w:cs="Times New Roman"/>
        </w:rPr>
        <w:t>hat</w:t>
      </w:r>
      <w:r w:rsidR="000836CB" w:rsidRPr="009C4EE1">
        <w:rPr>
          <w:rFonts w:ascii="Times New Roman" w:hAnsi="Times New Roman" w:cs="Times New Roman"/>
        </w:rPr>
        <w:t xml:space="preserve"> relate variation in </w:t>
      </w:r>
      <w:r w:rsidR="00336A99">
        <w:rPr>
          <w:rFonts w:ascii="Times New Roman" w:hAnsi="Times New Roman" w:cs="Times New Roman"/>
        </w:rPr>
        <w:t>juvenile salmon</w:t>
      </w:r>
      <w:r w:rsidR="00336A99" w:rsidRPr="009C4EE1">
        <w:rPr>
          <w:rFonts w:ascii="Times New Roman" w:hAnsi="Times New Roman" w:cs="Times New Roman"/>
        </w:rPr>
        <w:t xml:space="preserve"> </w:t>
      </w:r>
      <w:r w:rsidR="000836CB" w:rsidRPr="009C4EE1">
        <w:rPr>
          <w:rFonts w:ascii="Times New Roman" w:hAnsi="Times New Roman" w:cs="Times New Roman"/>
        </w:rPr>
        <w:t xml:space="preserve">abundance to measures of </w:t>
      </w:r>
      <w:proofErr w:type="spellStart"/>
      <w:r w:rsidR="000836CB" w:rsidRPr="009C4EE1">
        <w:rPr>
          <w:rFonts w:ascii="Times New Roman" w:hAnsi="Times New Roman" w:cs="Times New Roman"/>
        </w:rPr>
        <w:t>nearshore</w:t>
      </w:r>
      <w:proofErr w:type="spellEnd"/>
      <w:r w:rsidR="000836CB" w:rsidRPr="009C4EE1">
        <w:rPr>
          <w:rFonts w:ascii="Times New Roman" w:hAnsi="Times New Roman" w:cs="Times New Roman"/>
        </w:rPr>
        <w:t xml:space="preserve"> habitat quality</w:t>
      </w:r>
      <w:r w:rsidR="002C40A2" w:rsidRPr="00401336">
        <w:rPr>
          <w:rFonts w:ascii="Times New Roman" w:hAnsi="Times New Roman" w:cs="Times New Roman"/>
        </w:rPr>
        <w:t>.</w:t>
      </w:r>
      <w:r w:rsidR="000836CB" w:rsidRPr="00401336">
        <w:rPr>
          <w:rFonts w:ascii="Times New Roman" w:hAnsi="Times New Roman" w:cs="Times New Roman"/>
        </w:rPr>
        <w:t xml:space="preserve"> However, estimates </w:t>
      </w:r>
      <w:r w:rsidR="002C40A2" w:rsidRPr="00401336">
        <w:rPr>
          <w:rFonts w:ascii="Times New Roman" w:hAnsi="Times New Roman" w:cs="Times New Roman"/>
        </w:rPr>
        <w:t xml:space="preserve">of </w:t>
      </w:r>
      <w:r w:rsidR="00401336">
        <w:rPr>
          <w:rFonts w:ascii="Times New Roman" w:hAnsi="Times New Roman" w:cs="Times New Roman"/>
        </w:rPr>
        <w:t>fish</w:t>
      </w:r>
      <w:r w:rsidR="00401336" w:rsidRPr="00401336">
        <w:rPr>
          <w:rFonts w:ascii="Times New Roman" w:hAnsi="Times New Roman" w:cs="Times New Roman"/>
        </w:rPr>
        <w:t xml:space="preserve"> </w:t>
      </w:r>
      <w:r w:rsidR="002C40A2" w:rsidRPr="00401336">
        <w:rPr>
          <w:rFonts w:ascii="Times New Roman" w:hAnsi="Times New Roman" w:cs="Times New Roman"/>
        </w:rPr>
        <w:t xml:space="preserve">abundance in the </w:t>
      </w:r>
      <w:proofErr w:type="spellStart"/>
      <w:r w:rsidR="002C40A2" w:rsidRPr="00401336">
        <w:rPr>
          <w:rFonts w:ascii="Times New Roman" w:hAnsi="Times New Roman" w:cs="Times New Roman"/>
        </w:rPr>
        <w:t>nearshore</w:t>
      </w:r>
      <w:proofErr w:type="spellEnd"/>
      <w:r w:rsidR="002C40A2" w:rsidRPr="00401336">
        <w:rPr>
          <w:rFonts w:ascii="Times New Roman" w:hAnsi="Times New Roman" w:cs="Times New Roman"/>
        </w:rPr>
        <w:t xml:space="preserve"> </w:t>
      </w:r>
      <w:r w:rsidR="00401336">
        <w:rPr>
          <w:rFonts w:ascii="Times New Roman" w:hAnsi="Times New Roman" w:cs="Times New Roman"/>
        </w:rPr>
        <w:t xml:space="preserve">habitats </w:t>
      </w:r>
      <w:r w:rsidR="000836CB" w:rsidRPr="00401336">
        <w:rPr>
          <w:rFonts w:ascii="Times New Roman" w:hAnsi="Times New Roman" w:cs="Times New Roman"/>
        </w:rPr>
        <w:t>are difficult and expensive to obtain using traditional sampling methods</w:t>
      </w:r>
      <w:r w:rsidR="00336A99">
        <w:rPr>
          <w:rFonts w:ascii="Times New Roman" w:hAnsi="Times New Roman" w:cs="Times New Roman"/>
        </w:rPr>
        <w:t>;</w:t>
      </w:r>
      <w:r w:rsidR="002C40A2" w:rsidRPr="00401336">
        <w:rPr>
          <w:rFonts w:ascii="Times New Roman" w:hAnsi="Times New Roman" w:cs="Times New Roman"/>
        </w:rPr>
        <w:t xml:space="preserve"> </w:t>
      </w:r>
      <w:r w:rsidR="00401336">
        <w:rPr>
          <w:rFonts w:ascii="Times New Roman" w:hAnsi="Times New Roman" w:cs="Times New Roman"/>
        </w:rPr>
        <w:t>s</w:t>
      </w:r>
      <w:r w:rsidR="002C40A2" w:rsidRPr="00401336">
        <w:rPr>
          <w:rFonts w:ascii="Times New Roman" w:hAnsi="Times New Roman" w:cs="Times New Roman"/>
        </w:rPr>
        <w:t xml:space="preserve">hallow water and vegetation interfere with acoustic surveys, turbid water often </w:t>
      </w:r>
      <w:r w:rsidR="00251F1C">
        <w:rPr>
          <w:rFonts w:ascii="Times New Roman" w:hAnsi="Times New Roman" w:cs="Times New Roman"/>
        </w:rPr>
        <w:t>hinders</w:t>
      </w:r>
      <w:r w:rsidR="00251F1C" w:rsidRPr="00401336">
        <w:rPr>
          <w:rFonts w:ascii="Times New Roman" w:hAnsi="Times New Roman" w:cs="Times New Roman"/>
        </w:rPr>
        <w:t xml:space="preserve"> </w:t>
      </w:r>
      <w:r w:rsidR="002C40A2" w:rsidRPr="00401336">
        <w:rPr>
          <w:rFonts w:ascii="Times New Roman" w:hAnsi="Times New Roman" w:cs="Times New Roman"/>
        </w:rPr>
        <w:t xml:space="preserve">visual surveys, and the presence of vegetation </w:t>
      </w:r>
      <w:r w:rsidR="00251F1C">
        <w:rPr>
          <w:rFonts w:ascii="Times New Roman" w:hAnsi="Times New Roman" w:cs="Times New Roman"/>
        </w:rPr>
        <w:t xml:space="preserve">and other structures </w:t>
      </w:r>
      <w:r w:rsidR="002C40A2" w:rsidRPr="00401336">
        <w:rPr>
          <w:rFonts w:ascii="Times New Roman" w:hAnsi="Times New Roman" w:cs="Times New Roman"/>
        </w:rPr>
        <w:t xml:space="preserve">restricts the efficacy of some net survey techniques. Nonetheless, </w:t>
      </w:r>
      <w:r w:rsidR="002C40A2" w:rsidRPr="009C4EE1">
        <w:rPr>
          <w:rFonts w:ascii="Times New Roman" w:hAnsi="Times New Roman" w:cs="Times New Roman"/>
        </w:rPr>
        <w:t xml:space="preserve">estimating </w:t>
      </w:r>
      <w:proofErr w:type="spellStart"/>
      <w:r w:rsidR="002C40A2" w:rsidRPr="009C4EE1">
        <w:rPr>
          <w:rFonts w:ascii="Times New Roman" w:hAnsi="Times New Roman" w:cs="Times New Roman"/>
        </w:rPr>
        <w:t>smolt</w:t>
      </w:r>
      <w:proofErr w:type="spellEnd"/>
      <w:r w:rsidR="002C40A2" w:rsidRPr="009C4EE1">
        <w:rPr>
          <w:rFonts w:ascii="Times New Roman" w:hAnsi="Times New Roman" w:cs="Times New Roman"/>
        </w:rPr>
        <w:t xml:space="preserve"> </w:t>
      </w:r>
      <w:r w:rsidR="00401336">
        <w:rPr>
          <w:rFonts w:ascii="Times New Roman" w:hAnsi="Times New Roman" w:cs="Times New Roman"/>
        </w:rPr>
        <w:t xml:space="preserve">and other fish species </w:t>
      </w:r>
      <w:r w:rsidR="002C40A2" w:rsidRPr="009C4EE1">
        <w:rPr>
          <w:rFonts w:ascii="Times New Roman" w:hAnsi="Times New Roman" w:cs="Times New Roman"/>
        </w:rPr>
        <w:t>abundance</w:t>
      </w:r>
      <w:r w:rsidR="000836CB" w:rsidRPr="009C4EE1">
        <w:rPr>
          <w:rFonts w:ascii="Times New Roman" w:hAnsi="Times New Roman" w:cs="Times New Roman"/>
        </w:rPr>
        <w:t xml:space="preserve"> is especially important </w:t>
      </w:r>
      <w:r w:rsidR="005B5758" w:rsidRPr="009C4EE1">
        <w:rPr>
          <w:rFonts w:ascii="Times New Roman" w:hAnsi="Times New Roman" w:cs="Times New Roman"/>
        </w:rPr>
        <w:t>in light of</w:t>
      </w:r>
      <w:r w:rsidR="000836CB" w:rsidRPr="009C4EE1">
        <w:rPr>
          <w:rFonts w:ascii="Times New Roman" w:hAnsi="Times New Roman" w:cs="Times New Roman"/>
        </w:rPr>
        <w:t xml:space="preserve"> </w:t>
      </w:r>
      <w:r w:rsidR="00DC2DC8" w:rsidRPr="009C4EE1">
        <w:rPr>
          <w:rFonts w:ascii="Times New Roman" w:hAnsi="Times New Roman" w:cs="Times New Roman"/>
        </w:rPr>
        <w:t xml:space="preserve">(a) </w:t>
      </w:r>
      <w:r w:rsidR="000836CB" w:rsidRPr="009C4EE1">
        <w:rPr>
          <w:rFonts w:ascii="Times New Roman" w:hAnsi="Times New Roman" w:cs="Times New Roman"/>
        </w:rPr>
        <w:t xml:space="preserve">continued loss of foundational vegetated habitats such as </w:t>
      </w:r>
      <w:proofErr w:type="spellStart"/>
      <w:r w:rsidR="000836CB" w:rsidRPr="009C4EE1">
        <w:rPr>
          <w:rFonts w:ascii="Times New Roman" w:hAnsi="Times New Roman" w:cs="Times New Roman"/>
        </w:rPr>
        <w:t>seagrass</w:t>
      </w:r>
      <w:proofErr w:type="spellEnd"/>
      <w:r w:rsidR="000836CB" w:rsidRPr="009C4EE1">
        <w:rPr>
          <w:rFonts w:ascii="Times New Roman" w:hAnsi="Times New Roman" w:cs="Times New Roman"/>
        </w:rPr>
        <w:t xml:space="preserve"> beds, salt marshes, and other coastal wetlands</w:t>
      </w:r>
      <w:r w:rsidR="00DC2DC8" w:rsidRPr="00401336">
        <w:rPr>
          <w:rFonts w:ascii="Times New Roman" w:hAnsi="Times New Roman" w:cs="Times New Roman"/>
        </w:rPr>
        <w:t>,</w:t>
      </w:r>
      <w:r w:rsidR="002C40A2" w:rsidRPr="00401336">
        <w:rPr>
          <w:rFonts w:ascii="Times New Roman" w:hAnsi="Times New Roman" w:cs="Times New Roman"/>
        </w:rPr>
        <w:t xml:space="preserve"> and </w:t>
      </w:r>
      <w:r w:rsidR="00DC2DC8" w:rsidRPr="00401336">
        <w:rPr>
          <w:rFonts w:ascii="Times New Roman" w:hAnsi="Times New Roman" w:cs="Times New Roman"/>
        </w:rPr>
        <w:t xml:space="preserve">(b) </w:t>
      </w:r>
      <w:r w:rsidR="002C40A2" w:rsidRPr="00401336">
        <w:rPr>
          <w:rFonts w:ascii="Times New Roman" w:hAnsi="Times New Roman" w:cs="Times New Roman"/>
        </w:rPr>
        <w:t>restoration efforts intended to mitigate such losses</w:t>
      </w:r>
      <w:r w:rsidR="000836CB" w:rsidRPr="00401336">
        <w:rPr>
          <w:rFonts w:ascii="Times New Roman" w:hAnsi="Times New Roman" w:cs="Times New Roman"/>
        </w:rPr>
        <w:t xml:space="preserve">. </w:t>
      </w:r>
      <w:r w:rsidR="00251F1C">
        <w:rPr>
          <w:rFonts w:ascii="Times New Roman" w:hAnsi="Times New Roman" w:cs="Times New Roman"/>
        </w:rPr>
        <w:t>Assessing</w:t>
      </w:r>
      <w:r w:rsidR="00251F1C" w:rsidRPr="00401336">
        <w:rPr>
          <w:rFonts w:ascii="Times New Roman" w:hAnsi="Times New Roman" w:cs="Times New Roman"/>
        </w:rPr>
        <w:t xml:space="preserve"> </w:t>
      </w:r>
      <w:r w:rsidR="002C40A2" w:rsidRPr="00401336">
        <w:rPr>
          <w:rFonts w:ascii="Times New Roman" w:hAnsi="Times New Roman" w:cs="Times New Roman"/>
        </w:rPr>
        <w:t xml:space="preserve">the importance of </w:t>
      </w:r>
      <w:proofErr w:type="spellStart"/>
      <w:r w:rsidR="002C40A2" w:rsidRPr="00401336">
        <w:rPr>
          <w:rFonts w:ascii="Times New Roman" w:hAnsi="Times New Roman" w:cs="Times New Roman"/>
        </w:rPr>
        <w:t>nearshore</w:t>
      </w:r>
      <w:proofErr w:type="spellEnd"/>
      <w:r w:rsidR="002C40A2" w:rsidRPr="00401336">
        <w:rPr>
          <w:rFonts w:ascii="Times New Roman" w:hAnsi="Times New Roman" w:cs="Times New Roman"/>
        </w:rPr>
        <w:t xml:space="preserve"> habitats</w:t>
      </w:r>
      <w:r w:rsidR="00DC2DC8" w:rsidRPr="00401336">
        <w:rPr>
          <w:rFonts w:ascii="Times New Roman" w:hAnsi="Times New Roman" w:cs="Times New Roman"/>
        </w:rPr>
        <w:t xml:space="preserve"> to </w:t>
      </w:r>
      <w:proofErr w:type="spellStart"/>
      <w:r w:rsidR="00DC2DC8" w:rsidRPr="00401336">
        <w:rPr>
          <w:rFonts w:ascii="Times New Roman" w:hAnsi="Times New Roman" w:cs="Times New Roman"/>
        </w:rPr>
        <w:t>salmonids</w:t>
      </w:r>
      <w:proofErr w:type="spellEnd"/>
      <w:r w:rsidR="002C40A2" w:rsidRPr="00401336">
        <w:rPr>
          <w:rFonts w:ascii="Times New Roman" w:hAnsi="Times New Roman" w:cs="Times New Roman"/>
        </w:rPr>
        <w:t xml:space="preserve"> in general</w:t>
      </w:r>
      <w:r w:rsidR="005B5758" w:rsidRPr="00401336">
        <w:rPr>
          <w:rFonts w:ascii="Times New Roman" w:hAnsi="Times New Roman" w:cs="Times New Roman"/>
        </w:rPr>
        <w:t>—</w:t>
      </w:r>
      <w:r w:rsidR="002C40A2" w:rsidRPr="00401336">
        <w:rPr>
          <w:rFonts w:ascii="Times New Roman" w:hAnsi="Times New Roman" w:cs="Times New Roman"/>
        </w:rPr>
        <w:t xml:space="preserve">and the success of </w:t>
      </w:r>
      <w:proofErr w:type="spellStart"/>
      <w:r w:rsidR="002C40A2" w:rsidRPr="00401336">
        <w:rPr>
          <w:rFonts w:ascii="Times New Roman" w:hAnsi="Times New Roman" w:cs="Times New Roman"/>
        </w:rPr>
        <w:t>nearshore</w:t>
      </w:r>
      <w:proofErr w:type="spellEnd"/>
      <w:r w:rsidR="002C40A2" w:rsidRPr="00401336">
        <w:rPr>
          <w:rFonts w:ascii="Times New Roman" w:hAnsi="Times New Roman" w:cs="Times New Roman"/>
        </w:rPr>
        <w:t xml:space="preserve"> restoration efforts in particular</w:t>
      </w:r>
      <w:r w:rsidR="005B5758" w:rsidRPr="00401336">
        <w:rPr>
          <w:rFonts w:ascii="Times New Roman" w:hAnsi="Times New Roman" w:cs="Times New Roman"/>
        </w:rPr>
        <w:t>—</w:t>
      </w:r>
      <w:r w:rsidR="002C40A2" w:rsidRPr="00401336">
        <w:rPr>
          <w:rFonts w:ascii="Times New Roman" w:hAnsi="Times New Roman" w:cs="Times New Roman"/>
        </w:rPr>
        <w:t xml:space="preserve">requires efficient methods for </w:t>
      </w:r>
      <w:r w:rsidR="00251F1C">
        <w:rPr>
          <w:rFonts w:ascii="Times New Roman" w:hAnsi="Times New Roman" w:cs="Times New Roman"/>
        </w:rPr>
        <w:t>quantifying</w:t>
      </w:r>
      <w:r w:rsidR="00251F1C" w:rsidRPr="00401336">
        <w:rPr>
          <w:rFonts w:ascii="Times New Roman" w:hAnsi="Times New Roman" w:cs="Times New Roman"/>
        </w:rPr>
        <w:t xml:space="preserve"> </w:t>
      </w:r>
      <w:proofErr w:type="spellStart"/>
      <w:r w:rsidR="00DC2DC8" w:rsidRPr="00401336">
        <w:rPr>
          <w:rFonts w:ascii="Times New Roman" w:hAnsi="Times New Roman" w:cs="Times New Roman"/>
        </w:rPr>
        <w:t>salmonid</w:t>
      </w:r>
      <w:proofErr w:type="spellEnd"/>
      <w:r w:rsidR="002C40A2" w:rsidRPr="00401336">
        <w:rPr>
          <w:rFonts w:ascii="Times New Roman" w:hAnsi="Times New Roman" w:cs="Times New Roman"/>
        </w:rPr>
        <w:t xml:space="preserve"> </w:t>
      </w:r>
      <w:proofErr w:type="spellStart"/>
      <w:r w:rsidR="00251F1C">
        <w:rPr>
          <w:rFonts w:ascii="Times New Roman" w:hAnsi="Times New Roman" w:cs="Times New Roman"/>
        </w:rPr>
        <w:t>abuandance</w:t>
      </w:r>
      <w:proofErr w:type="spellEnd"/>
      <w:r w:rsidR="00251F1C">
        <w:rPr>
          <w:rFonts w:ascii="Times New Roman" w:hAnsi="Times New Roman" w:cs="Times New Roman"/>
        </w:rPr>
        <w:t xml:space="preserve"> in</w:t>
      </w:r>
      <w:r w:rsidR="002C40A2" w:rsidRPr="00401336">
        <w:rPr>
          <w:rFonts w:ascii="Times New Roman" w:hAnsi="Times New Roman" w:cs="Times New Roman"/>
        </w:rPr>
        <w:t xml:space="preserve"> of these habitats. </w:t>
      </w:r>
      <w:r w:rsidR="009218F3" w:rsidRPr="00401336">
        <w:rPr>
          <w:rFonts w:ascii="Times New Roman" w:hAnsi="Times New Roman" w:cs="Times New Roman"/>
          <w:b/>
        </w:rPr>
        <w:t xml:space="preserve">We propose to </w:t>
      </w:r>
      <w:r w:rsidR="00D179BE" w:rsidRPr="00401336">
        <w:rPr>
          <w:rFonts w:ascii="Times New Roman" w:hAnsi="Times New Roman" w:cs="Times New Roman"/>
          <w:b/>
        </w:rPr>
        <w:t>apply recently developed environmental DNA (</w:t>
      </w:r>
      <w:proofErr w:type="spellStart"/>
      <w:r w:rsidR="00D179BE" w:rsidRPr="00401336">
        <w:rPr>
          <w:rFonts w:ascii="Times New Roman" w:hAnsi="Times New Roman" w:cs="Times New Roman"/>
          <w:b/>
        </w:rPr>
        <w:t>eDNA</w:t>
      </w:r>
      <w:proofErr w:type="spellEnd"/>
      <w:r w:rsidR="00D179BE" w:rsidRPr="00401336">
        <w:rPr>
          <w:rFonts w:ascii="Times New Roman" w:hAnsi="Times New Roman" w:cs="Times New Roman"/>
          <w:b/>
        </w:rPr>
        <w:t>) survey techniques to assess the</w:t>
      </w:r>
      <w:r w:rsidR="007D0D7E" w:rsidRPr="00401336">
        <w:rPr>
          <w:rFonts w:ascii="Times New Roman" w:hAnsi="Times New Roman" w:cs="Times New Roman"/>
          <w:b/>
        </w:rPr>
        <w:t xml:space="preserve"> </w:t>
      </w:r>
      <w:proofErr w:type="spellStart"/>
      <w:r w:rsidR="000B4A0F" w:rsidRPr="00401336">
        <w:rPr>
          <w:rFonts w:ascii="Times New Roman" w:hAnsi="Times New Roman" w:cs="Times New Roman"/>
          <w:b/>
        </w:rPr>
        <w:t>salmonids</w:t>
      </w:r>
      <w:proofErr w:type="spellEnd"/>
      <w:r w:rsidR="000B4A0F" w:rsidRPr="00401336">
        <w:rPr>
          <w:rFonts w:ascii="Times New Roman" w:hAnsi="Times New Roman" w:cs="Times New Roman"/>
          <w:b/>
        </w:rPr>
        <w:t xml:space="preserve"> </w:t>
      </w:r>
      <w:r w:rsidR="0074001E" w:rsidRPr="00401336">
        <w:rPr>
          <w:rFonts w:ascii="Times New Roman" w:hAnsi="Times New Roman" w:cs="Times New Roman"/>
          <w:b/>
        </w:rPr>
        <w:t xml:space="preserve">across </w:t>
      </w:r>
      <w:r w:rsidR="00C15A67" w:rsidRPr="00401336">
        <w:rPr>
          <w:rFonts w:ascii="Times New Roman" w:hAnsi="Times New Roman" w:cs="Times New Roman"/>
          <w:b/>
        </w:rPr>
        <w:t>habitats</w:t>
      </w:r>
      <w:r w:rsidR="0074001E" w:rsidRPr="00401336">
        <w:rPr>
          <w:rFonts w:ascii="Times New Roman" w:hAnsi="Times New Roman" w:cs="Times New Roman"/>
          <w:b/>
        </w:rPr>
        <w:t xml:space="preserve"> that span a range of restoration actions</w:t>
      </w:r>
      <w:ins w:id="4" w:author="RPK" w:date="2016-06-07T09:16:00Z">
        <w:r w:rsidR="00797054">
          <w:rPr>
            <w:rFonts w:ascii="Times New Roman" w:hAnsi="Times New Roman" w:cs="Times New Roman"/>
            <w:b/>
          </w:rPr>
          <w:t>, continuing work started in 2016</w:t>
        </w:r>
      </w:ins>
      <w:r w:rsidR="0074001E" w:rsidRPr="00401336">
        <w:rPr>
          <w:rFonts w:ascii="Times New Roman" w:hAnsi="Times New Roman" w:cs="Times New Roman"/>
          <w:b/>
        </w:rPr>
        <w:t>.</w:t>
      </w:r>
      <w:r w:rsidR="0074001E" w:rsidRPr="00401336">
        <w:rPr>
          <w:rFonts w:ascii="Times New Roman" w:hAnsi="Times New Roman" w:cs="Times New Roman"/>
        </w:rPr>
        <w:t xml:space="preserve"> We will</w:t>
      </w:r>
      <w:r w:rsidR="00C15A67" w:rsidRPr="00401336">
        <w:rPr>
          <w:rFonts w:ascii="Times New Roman" w:hAnsi="Times New Roman" w:cs="Times New Roman"/>
        </w:rPr>
        <w:t xml:space="preserve"> focus</w:t>
      </w:r>
      <w:r w:rsidR="0074001E" w:rsidRPr="00401336">
        <w:rPr>
          <w:rFonts w:ascii="Times New Roman" w:hAnsi="Times New Roman" w:cs="Times New Roman"/>
        </w:rPr>
        <w:t xml:space="preserve"> </w:t>
      </w:r>
      <w:r w:rsidR="00C15A67" w:rsidRPr="00401336">
        <w:rPr>
          <w:rFonts w:ascii="Times New Roman" w:hAnsi="Times New Roman" w:cs="Times New Roman"/>
        </w:rPr>
        <w:t xml:space="preserve">on characterizing habitat use by </w:t>
      </w:r>
      <w:proofErr w:type="spellStart"/>
      <w:r w:rsidR="00DC2DC8" w:rsidRPr="00401336">
        <w:rPr>
          <w:rFonts w:ascii="Times New Roman" w:hAnsi="Times New Roman" w:cs="Times New Roman"/>
        </w:rPr>
        <w:t>salmonids</w:t>
      </w:r>
      <w:proofErr w:type="spellEnd"/>
      <w:r w:rsidR="00DC2DC8" w:rsidRPr="00401336">
        <w:rPr>
          <w:rFonts w:ascii="Times New Roman" w:hAnsi="Times New Roman" w:cs="Times New Roman"/>
        </w:rPr>
        <w:t xml:space="preserve"> along with other </w:t>
      </w:r>
      <w:r w:rsidR="001D46CD" w:rsidRPr="00401336">
        <w:rPr>
          <w:rFonts w:ascii="Times New Roman" w:hAnsi="Times New Roman" w:cs="Times New Roman"/>
        </w:rPr>
        <w:t>commercially valuable</w:t>
      </w:r>
      <w:r w:rsidR="0074001E" w:rsidRPr="00401336">
        <w:rPr>
          <w:rFonts w:ascii="Times New Roman" w:hAnsi="Times New Roman" w:cs="Times New Roman"/>
        </w:rPr>
        <w:t xml:space="preserve"> and ecologically important</w:t>
      </w:r>
      <w:r w:rsidR="001D46CD" w:rsidRPr="00401336">
        <w:rPr>
          <w:rFonts w:ascii="Times New Roman" w:hAnsi="Times New Roman" w:cs="Times New Roman"/>
        </w:rPr>
        <w:t xml:space="preserve"> </w:t>
      </w:r>
      <w:r w:rsidR="00DC2DC8" w:rsidRPr="00401336">
        <w:rPr>
          <w:rFonts w:ascii="Times New Roman" w:hAnsi="Times New Roman" w:cs="Times New Roman"/>
        </w:rPr>
        <w:t>fishes</w:t>
      </w:r>
      <w:r w:rsidR="001D46CD" w:rsidRPr="00401336">
        <w:rPr>
          <w:rFonts w:ascii="Times New Roman" w:hAnsi="Times New Roman" w:cs="Times New Roman"/>
        </w:rPr>
        <w:t>.</w:t>
      </w:r>
      <w:r w:rsidR="00732BB0" w:rsidRPr="00401336">
        <w:rPr>
          <w:rFonts w:ascii="Times New Roman" w:hAnsi="Times New Roman" w:cs="Times New Roman"/>
        </w:rPr>
        <w:t xml:space="preserve"> If successful, this project would </w:t>
      </w:r>
      <w:r w:rsidR="00782081" w:rsidRPr="00196C95">
        <w:rPr>
          <w:rFonts w:ascii="Times New Roman" w:hAnsi="Times New Roman" w:cs="Times New Roman"/>
        </w:rPr>
        <w:t>adapt</w:t>
      </w:r>
      <w:r w:rsidR="004E5958" w:rsidRPr="00196C95">
        <w:rPr>
          <w:rFonts w:ascii="Times New Roman" w:hAnsi="Times New Roman" w:cs="Times New Roman"/>
        </w:rPr>
        <w:t xml:space="preserve"> a rapidly-developing, innovative technology </w:t>
      </w:r>
      <w:r w:rsidR="00AE3854">
        <w:rPr>
          <w:rFonts w:ascii="Times New Roman" w:hAnsi="Times New Roman" w:cs="Times New Roman"/>
        </w:rPr>
        <w:t xml:space="preserve">that could </w:t>
      </w:r>
      <w:r w:rsidR="004E5958" w:rsidRPr="00E9715D">
        <w:rPr>
          <w:rFonts w:ascii="Times New Roman" w:hAnsi="Times New Roman" w:cs="Times New Roman"/>
        </w:rPr>
        <w:t>inform stock assessments</w:t>
      </w:r>
      <w:r w:rsidR="0074001E" w:rsidRPr="00E9715D">
        <w:rPr>
          <w:rFonts w:ascii="Times New Roman" w:hAnsi="Times New Roman" w:cs="Times New Roman"/>
        </w:rPr>
        <w:t xml:space="preserve"> nationwide</w:t>
      </w:r>
      <w:r w:rsidR="004E5958" w:rsidRPr="00E9715D">
        <w:rPr>
          <w:rFonts w:ascii="Times New Roman" w:hAnsi="Times New Roman" w:cs="Times New Roman"/>
        </w:rPr>
        <w:t>.</w:t>
      </w:r>
    </w:p>
    <w:p w14:paraId="6638E248" w14:textId="40FEC993" w:rsidR="00143E98" w:rsidRPr="00E9715D" w:rsidRDefault="00143E98" w:rsidP="000E3AD3">
      <w:pPr>
        <w:ind w:firstLine="360"/>
        <w:rPr>
          <w:rFonts w:ascii="Times New Roman" w:hAnsi="Times New Roman" w:cs="Times New Roman"/>
        </w:rPr>
      </w:pPr>
      <w:r w:rsidRPr="00E9715D">
        <w:rPr>
          <w:rFonts w:ascii="Times New Roman" w:hAnsi="Times New Roman" w:cs="Times New Roman"/>
          <w:i/>
        </w:rPr>
        <w:t>Objectives</w:t>
      </w:r>
      <w:r w:rsidRPr="00E9715D">
        <w:rPr>
          <w:rFonts w:ascii="Times New Roman" w:hAnsi="Times New Roman" w:cs="Times New Roman"/>
        </w:rPr>
        <w:t xml:space="preserve">:  </w:t>
      </w:r>
      <w:r w:rsidRPr="00E9715D">
        <w:rPr>
          <w:rFonts w:ascii="Times New Roman" w:hAnsi="Times New Roman" w:cs="Times New Roman"/>
          <w:b/>
        </w:rPr>
        <w:t>(1)</w:t>
      </w:r>
      <w:r w:rsidRPr="00E9715D">
        <w:rPr>
          <w:rFonts w:ascii="Times New Roman" w:hAnsi="Times New Roman" w:cs="Times New Roman"/>
        </w:rPr>
        <w:t xml:space="preserve"> </w:t>
      </w:r>
      <w:r w:rsidR="002440C1" w:rsidRPr="00E9715D">
        <w:rPr>
          <w:rFonts w:ascii="Times New Roman" w:hAnsi="Times New Roman" w:cs="Times New Roman"/>
        </w:rPr>
        <w:t>Validate and improve existing</w:t>
      </w:r>
      <w:r w:rsidRPr="00E9715D">
        <w:rPr>
          <w:rFonts w:ascii="Times New Roman" w:hAnsi="Times New Roman" w:cs="Times New Roman"/>
        </w:rPr>
        <w:t xml:space="preserve"> molecular tools </w:t>
      </w:r>
      <w:r w:rsidR="002440C1" w:rsidRPr="00E9715D">
        <w:rPr>
          <w:rFonts w:ascii="Times New Roman" w:hAnsi="Times New Roman" w:cs="Times New Roman"/>
        </w:rPr>
        <w:t>for</w:t>
      </w:r>
      <w:r w:rsidRPr="00E9715D">
        <w:rPr>
          <w:rFonts w:ascii="Times New Roman" w:hAnsi="Times New Roman" w:cs="Times New Roman"/>
        </w:rPr>
        <w:t xml:space="preserve"> rapidly detect</w:t>
      </w:r>
      <w:r w:rsidR="002440C1" w:rsidRPr="00E9715D">
        <w:rPr>
          <w:rFonts w:ascii="Times New Roman" w:hAnsi="Times New Roman" w:cs="Times New Roman"/>
        </w:rPr>
        <w:t>ing</w:t>
      </w:r>
      <w:r w:rsidRPr="00E9715D">
        <w:rPr>
          <w:rFonts w:ascii="Times New Roman" w:hAnsi="Times New Roman" w:cs="Times New Roman"/>
        </w:rPr>
        <w:t xml:space="preserve"> the occurrence and abundance of coastal fish</w:t>
      </w:r>
      <w:r w:rsidR="00F45E79" w:rsidRPr="00E9715D">
        <w:rPr>
          <w:rFonts w:ascii="Times New Roman" w:hAnsi="Times New Roman" w:cs="Times New Roman"/>
        </w:rPr>
        <w:t>;</w:t>
      </w:r>
      <w:r w:rsidRPr="00E9715D">
        <w:rPr>
          <w:rFonts w:ascii="Times New Roman" w:hAnsi="Times New Roman" w:cs="Times New Roman"/>
        </w:rPr>
        <w:t xml:space="preserve"> </w:t>
      </w:r>
      <w:r w:rsidRPr="00E9715D">
        <w:rPr>
          <w:rFonts w:ascii="Times New Roman" w:hAnsi="Times New Roman" w:cs="Times New Roman"/>
          <w:b/>
        </w:rPr>
        <w:t xml:space="preserve">(2) </w:t>
      </w:r>
      <w:r w:rsidRPr="00E9715D">
        <w:rPr>
          <w:rFonts w:ascii="Times New Roman" w:hAnsi="Times New Roman" w:cs="Times New Roman"/>
        </w:rPr>
        <w:t xml:space="preserve">Assess the efficacy of </w:t>
      </w:r>
      <w:proofErr w:type="spellStart"/>
      <w:r w:rsidRPr="00E9715D">
        <w:rPr>
          <w:rFonts w:ascii="Times New Roman" w:hAnsi="Times New Roman" w:cs="Times New Roman"/>
        </w:rPr>
        <w:t>eDNA</w:t>
      </w:r>
      <w:proofErr w:type="spellEnd"/>
      <w:r w:rsidRPr="00E9715D">
        <w:rPr>
          <w:rFonts w:ascii="Times New Roman" w:hAnsi="Times New Roman" w:cs="Times New Roman"/>
        </w:rPr>
        <w:t xml:space="preserve"> methods by comparing estimates of occurrence and abundance from traditional net sampling and </w:t>
      </w:r>
      <w:proofErr w:type="spellStart"/>
      <w:r w:rsidRPr="00E9715D">
        <w:rPr>
          <w:rFonts w:ascii="Times New Roman" w:hAnsi="Times New Roman" w:cs="Times New Roman"/>
        </w:rPr>
        <w:t>eDNA</w:t>
      </w:r>
      <w:proofErr w:type="spellEnd"/>
      <w:r w:rsidRPr="00E9715D">
        <w:rPr>
          <w:rFonts w:ascii="Times New Roman" w:hAnsi="Times New Roman" w:cs="Times New Roman"/>
        </w:rPr>
        <w:t xml:space="preserve"> methods across </w:t>
      </w:r>
      <w:r w:rsidR="00F45E79" w:rsidRPr="00E9715D">
        <w:rPr>
          <w:rFonts w:ascii="Times New Roman" w:hAnsi="Times New Roman" w:cs="Times New Roman"/>
        </w:rPr>
        <w:t xml:space="preserve">three </w:t>
      </w:r>
      <w:r w:rsidRPr="00E9715D">
        <w:rPr>
          <w:rFonts w:ascii="Times New Roman" w:hAnsi="Times New Roman" w:cs="Times New Roman"/>
        </w:rPr>
        <w:t>estuaries</w:t>
      </w:r>
      <w:r w:rsidR="00F45E79" w:rsidRPr="00E9715D">
        <w:rPr>
          <w:rFonts w:ascii="Times New Roman" w:hAnsi="Times New Roman" w:cs="Times New Roman"/>
        </w:rPr>
        <w:t>;</w:t>
      </w:r>
      <w:r w:rsidRPr="00E9715D">
        <w:rPr>
          <w:rFonts w:ascii="Times New Roman" w:hAnsi="Times New Roman" w:cs="Times New Roman"/>
        </w:rPr>
        <w:t xml:space="preserve"> </w:t>
      </w:r>
      <w:r w:rsidRPr="00E9715D">
        <w:rPr>
          <w:rFonts w:ascii="Times New Roman" w:hAnsi="Times New Roman" w:cs="Times New Roman"/>
          <w:b/>
        </w:rPr>
        <w:t>(3)</w:t>
      </w:r>
      <w:r w:rsidRPr="00E9715D">
        <w:rPr>
          <w:rFonts w:ascii="Times New Roman" w:hAnsi="Times New Roman" w:cs="Times New Roman"/>
        </w:rPr>
        <w:t xml:space="preserve"> Document and contrast costs and relative benefits of </w:t>
      </w:r>
      <w:proofErr w:type="spellStart"/>
      <w:r w:rsidRPr="00E9715D">
        <w:rPr>
          <w:rFonts w:ascii="Times New Roman" w:hAnsi="Times New Roman" w:cs="Times New Roman"/>
        </w:rPr>
        <w:t>eDNA</w:t>
      </w:r>
      <w:proofErr w:type="spellEnd"/>
      <w:r w:rsidRPr="00E9715D">
        <w:rPr>
          <w:rFonts w:ascii="Times New Roman" w:hAnsi="Times New Roman" w:cs="Times New Roman"/>
        </w:rPr>
        <w:t xml:space="preserve"> methodologies relative to traditional sampling methods.</w:t>
      </w:r>
    </w:p>
    <w:p w14:paraId="2F4DE290" w14:textId="3DC987FF" w:rsidR="00143E98" w:rsidRPr="009C4EE1" w:rsidRDefault="00143E98" w:rsidP="00680E7B">
      <w:pPr>
        <w:ind w:firstLine="360"/>
        <w:rPr>
          <w:rFonts w:ascii="Times New Roman" w:hAnsi="Times New Roman" w:cs="Times New Roman"/>
        </w:rPr>
      </w:pPr>
      <w:r w:rsidRPr="00E9715D">
        <w:rPr>
          <w:rFonts w:ascii="Times New Roman" w:hAnsi="Times New Roman" w:cs="Times New Roman"/>
          <w:i/>
        </w:rPr>
        <w:t>ASTWG Themes Addressed</w:t>
      </w:r>
      <w:r w:rsidRPr="00E9715D">
        <w:rPr>
          <w:rFonts w:ascii="Times New Roman" w:hAnsi="Times New Roman" w:cs="Times New Roman"/>
        </w:rPr>
        <w:t xml:space="preserve">: </w:t>
      </w:r>
      <w:r w:rsidR="009C4EE1">
        <w:rPr>
          <w:rFonts w:ascii="Times New Roman" w:hAnsi="Times New Roman" w:cs="Times New Roman"/>
        </w:rPr>
        <w:t xml:space="preserve">Our proposal </w:t>
      </w:r>
      <w:r w:rsidRPr="009C4EE1">
        <w:rPr>
          <w:rFonts w:ascii="Times New Roman" w:hAnsi="Times New Roman" w:cs="Times New Roman"/>
        </w:rPr>
        <w:t>address</w:t>
      </w:r>
      <w:r w:rsidR="009C4EE1">
        <w:rPr>
          <w:rFonts w:ascii="Times New Roman" w:hAnsi="Times New Roman" w:cs="Times New Roman"/>
        </w:rPr>
        <w:t>es</w:t>
      </w:r>
      <w:r w:rsidRPr="009C4EE1">
        <w:rPr>
          <w:rFonts w:ascii="Times New Roman" w:hAnsi="Times New Roman" w:cs="Times New Roman"/>
        </w:rPr>
        <w:t xml:space="preserve"> ASTWG themes </w:t>
      </w:r>
      <w:r w:rsidRPr="009C4EE1">
        <w:rPr>
          <w:rFonts w:ascii="Times New Roman" w:hAnsi="Times New Roman" w:cs="Times New Roman"/>
          <w:b/>
        </w:rPr>
        <w:t>2</w:t>
      </w:r>
      <w:r w:rsidRPr="009C4EE1">
        <w:rPr>
          <w:rFonts w:ascii="Times New Roman" w:hAnsi="Times New Roman" w:cs="Times New Roman"/>
        </w:rPr>
        <w:t xml:space="preserve"> (Remote species identification and enumeration) and </w:t>
      </w:r>
      <w:r w:rsidRPr="009C4EE1">
        <w:rPr>
          <w:rFonts w:ascii="Times New Roman" w:hAnsi="Times New Roman" w:cs="Times New Roman"/>
          <w:b/>
        </w:rPr>
        <w:t>5</w:t>
      </w:r>
      <w:r w:rsidRPr="009C4EE1">
        <w:rPr>
          <w:rFonts w:ascii="Times New Roman" w:hAnsi="Times New Roman" w:cs="Times New Roman"/>
        </w:rPr>
        <w:t xml:space="preserve"> (Efficient Ecosystem Surveys</w:t>
      </w:r>
      <w:r w:rsidR="009C4EE1">
        <w:rPr>
          <w:rFonts w:ascii="Times New Roman" w:hAnsi="Times New Roman" w:cs="Times New Roman"/>
        </w:rPr>
        <w:t>).</w:t>
      </w:r>
      <w:r w:rsidRPr="009C4EE1">
        <w:rPr>
          <w:rFonts w:ascii="Times New Roman" w:hAnsi="Times New Roman" w:cs="Times New Roman"/>
        </w:rPr>
        <w:t xml:space="preserve"> </w:t>
      </w:r>
    </w:p>
    <w:p w14:paraId="5C1C0212" w14:textId="77777777" w:rsidR="0074001E" w:rsidRPr="00401336" w:rsidRDefault="0074001E" w:rsidP="00680E7B">
      <w:pPr>
        <w:ind w:firstLine="360"/>
        <w:rPr>
          <w:rFonts w:ascii="Times New Roman" w:hAnsi="Times New Roman" w:cs="Times New Roman"/>
        </w:rPr>
      </w:pPr>
    </w:p>
    <w:p w14:paraId="6645DF0D" w14:textId="1ACB4F51" w:rsidR="00D43A8C" w:rsidRPr="00E9715D" w:rsidRDefault="00680E7B" w:rsidP="00143E98">
      <w:pPr>
        <w:rPr>
          <w:rFonts w:ascii="Times New Roman" w:hAnsi="Times New Roman" w:cs="Times New Roman"/>
        </w:rPr>
      </w:pPr>
      <w:r w:rsidRPr="00196C95">
        <w:rPr>
          <w:rFonts w:ascii="Times New Roman" w:hAnsi="Times New Roman" w:cs="Times New Roman"/>
          <w:b/>
        </w:rPr>
        <w:t>Technical A</w:t>
      </w:r>
      <w:r w:rsidR="00D40DFD" w:rsidRPr="00196C95">
        <w:rPr>
          <w:rFonts w:ascii="Times New Roman" w:hAnsi="Times New Roman" w:cs="Times New Roman"/>
          <w:b/>
        </w:rPr>
        <w:t>pproach:</w:t>
      </w:r>
      <w:r w:rsidR="00DF2290" w:rsidRPr="00196C95">
        <w:rPr>
          <w:rFonts w:ascii="Times New Roman" w:hAnsi="Times New Roman" w:cs="Times New Roman"/>
          <w:b/>
        </w:rPr>
        <w:t xml:space="preserve"> </w:t>
      </w:r>
      <w:r w:rsidR="00A33FCB" w:rsidRPr="00196C95">
        <w:rPr>
          <w:rFonts w:ascii="Times New Roman" w:hAnsi="Times New Roman" w:cs="Times New Roman"/>
        </w:rPr>
        <w:t>We propose to develop general methods for rapid</w:t>
      </w:r>
      <w:r w:rsidR="00DF2290" w:rsidRPr="00196C95">
        <w:rPr>
          <w:rFonts w:ascii="Times New Roman" w:hAnsi="Times New Roman" w:cs="Times New Roman"/>
        </w:rPr>
        <w:t>, spatially-explicit</w:t>
      </w:r>
      <w:r w:rsidR="00A33FCB" w:rsidRPr="00196C95">
        <w:rPr>
          <w:rFonts w:ascii="Times New Roman" w:hAnsi="Times New Roman" w:cs="Times New Roman"/>
        </w:rPr>
        <w:t xml:space="preserve"> assessment</w:t>
      </w:r>
      <w:r w:rsidR="00DF2290" w:rsidRPr="00196C95">
        <w:rPr>
          <w:rFonts w:ascii="Times New Roman" w:hAnsi="Times New Roman" w:cs="Times New Roman"/>
        </w:rPr>
        <w:t>s</w:t>
      </w:r>
      <w:r w:rsidR="00A33FCB" w:rsidRPr="00196C95">
        <w:rPr>
          <w:rFonts w:ascii="Times New Roman" w:hAnsi="Times New Roman" w:cs="Times New Roman"/>
        </w:rPr>
        <w:t xml:space="preserve"> </w:t>
      </w:r>
      <w:r w:rsidR="00DF2290" w:rsidRPr="00E9715D">
        <w:rPr>
          <w:rFonts w:ascii="Times New Roman" w:hAnsi="Times New Roman" w:cs="Times New Roman"/>
        </w:rPr>
        <w:t>of</w:t>
      </w:r>
      <w:r w:rsidR="00A33FCB" w:rsidRPr="00E9715D">
        <w:rPr>
          <w:rFonts w:ascii="Times New Roman" w:hAnsi="Times New Roman" w:cs="Times New Roman"/>
        </w:rPr>
        <w:t xml:space="preserve"> </w:t>
      </w:r>
      <w:proofErr w:type="spellStart"/>
      <w:r w:rsidR="00A33FCB" w:rsidRPr="00E9715D">
        <w:rPr>
          <w:rFonts w:ascii="Times New Roman" w:hAnsi="Times New Roman" w:cs="Times New Roman"/>
        </w:rPr>
        <w:t>nearshore</w:t>
      </w:r>
      <w:proofErr w:type="spellEnd"/>
      <w:r w:rsidR="00A33FCB" w:rsidRPr="00E9715D">
        <w:rPr>
          <w:rFonts w:ascii="Times New Roman" w:hAnsi="Times New Roman" w:cs="Times New Roman"/>
        </w:rPr>
        <w:t xml:space="preserve"> marine habitats using environmental DNA (</w:t>
      </w:r>
      <w:proofErr w:type="spellStart"/>
      <w:r w:rsidR="00A33FCB" w:rsidRPr="00E9715D">
        <w:rPr>
          <w:rFonts w:ascii="Times New Roman" w:hAnsi="Times New Roman" w:cs="Times New Roman"/>
        </w:rPr>
        <w:t>eDNA</w:t>
      </w:r>
      <w:proofErr w:type="spellEnd"/>
      <w:r w:rsidR="00A33FCB" w:rsidRPr="00E9715D">
        <w:rPr>
          <w:rFonts w:ascii="Times New Roman" w:hAnsi="Times New Roman" w:cs="Times New Roman"/>
        </w:rPr>
        <w:t>).  We will leverage exis</w:t>
      </w:r>
      <w:r w:rsidR="00A32F15" w:rsidRPr="00E9715D">
        <w:rPr>
          <w:rFonts w:ascii="Times New Roman" w:hAnsi="Times New Roman" w:cs="Times New Roman"/>
        </w:rPr>
        <w:t>ting beach seine</w:t>
      </w:r>
      <w:r w:rsidR="00336A99">
        <w:rPr>
          <w:rFonts w:ascii="Times New Roman" w:hAnsi="Times New Roman" w:cs="Times New Roman"/>
        </w:rPr>
        <w:t xml:space="preserve"> </w:t>
      </w:r>
      <w:r w:rsidR="00A32F15" w:rsidRPr="00E9715D">
        <w:rPr>
          <w:rFonts w:ascii="Times New Roman" w:hAnsi="Times New Roman" w:cs="Times New Roman"/>
        </w:rPr>
        <w:t xml:space="preserve">sampling in </w:t>
      </w:r>
      <w:r w:rsidR="002A7EE8" w:rsidRPr="00E9715D">
        <w:rPr>
          <w:rFonts w:ascii="Times New Roman" w:hAnsi="Times New Roman" w:cs="Times New Roman"/>
        </w:rPr>
        <w:t xml:space="preserve">3 major </w:t>
      </w:r>
      <w:r w:rsidR="00E046EF" w:rsidRPr="00E9715D">
        <w:rPr>
          <w:rFonts w:ascii="Times New Roman" w:hAnsi="Times New Roman" w:cs="Times New Roman"/>
        </w:rPr>
        <w:t>estuaries of Washington state</w:t>
      </w:r>
      <w:r w:rsidR="002A7EE8" w:rsidRPr="00E9715D">
        <w:rPr>
          <w:rFonts w:ascii="Times New Roman" w:hAnsi="Times New Roman" w:cs="Times New Roman"/>
        </w:rPr>
        <w:t xml:space="preserve"> (Skagit, Nisqually, Elw</w:t>
      </w:r>
      <w:r w:rsidR="00F066A3" w:rsidRPr="00E9715D">
        <w:rPr>
          <w:rFonts w:ascii="Times New Roman" w:hAnsi="Times New Roman" w:cs="Times New Roman"/>
        </w:rPr>
        <w:t>h</w:t>
      </w:r>
      <w:r w:rsidR="002A7EE8" w:rsidRPr="00E9715D">
        <w:rPr>
          <w:rFonts w:ascii="Times New Roman" w:hAnsi="Times New Roman" w:cs="Times New Roman"/>
        </w:rPr>
        <w:t>a</w:t>
      </w:r>
      <w:r w:rsidR="002A7EE8" w:rsidRPr="00D24057">
        <w:rPr>
          <w:rFonts w:ascii="Times New Roman" w:hAnsi="Times New Roman" w:cs="Times New Roman"/>
        </w:rPr>
        <w:t>)</w:t>
      </w:r>
      <w:r w:rsidR="00E046EF" w:rsidRPr="009C4EE1">
        <w:rPr>
          <w:rFonts w:ascii="Times New Roman" w:hAnsi="Times New Roman" w:cs="Times New Roman"/>
        </w:rPr>
        <w:t xml:space="preserve"> to </w:t>
      </w:r>
      <w:r w:rsidR="00183971" w:rsidRPr="009C4EE1">
        <w:rPr>
          <w:rFonts w:ascii="Times New Roman" w:hAnsi="Times New Roman" w:cs="Times New Roman"/>
        </w:rPr>
        <w:t>d</w:t>
      </w:r>
      <w:r w:rsidR="00A32F15" w:rsidRPr="009C4EE1">
        <w:rPr>
          <w:rFonts w:ascii="Times New Roman" w:hAnsi="Times New Roman" w:cs="Times New Roman"/>
        </w:rPr>
        <w:t xml:space="preserve">ocument the advantages and disadvantages of </w:t>
      </w:r>
      <w:proofErr w:type="spellStart"/>
      <w:r w:rsidR="00A33FCB" w:rsidRPr="009C4EE1">
        <w:rPr>
          <w:rFonts w:ascii="Times New Roman" w:hAnsi="Times New Roman" w:cs="Times New Roman"/>
        </w:rPr>
        <w:t>eDNA</w:t>
      </w:r>
      <w:proofErr w:type="spellEnd"/>
      <w:r w:rsidR="00A33FCB" w:rsidRPr="009C4EE1">
        <w:rPr>
          <w:rFonts w:ascii="Times New Roman" w:hAnsi="Times New Roman" w:cs="Times New Roman"/>
        </w:rPr>
        <w:t xml:space="preserve"> methods </w:t>
      </w:r>
      <w:r w:rsidR="00251F1C">
        <w:rPr>
          <w:rFonts w:ascii="Times New Roman" w:hAnsi="Times New Roman" w:cs="Times New Roman"/>
        </w:rPr>
        <w:t>for</w:t>
      </w:r>
      <w:r w:rsidR="00251F1C" w:rsidRPr="009C4EE1">
        <w:rPr>
          <w:rFonts w:ascii="Times New Roman" w:hAnsi="Times New Roman" w:cs="Times New Roman"/>
        </w:rPr>
        <w:t xml:space="preserve"> </w:t>
      </w:r>
      <w:r w:rsidR="00E046EF" w:rsidRPr="009C4EE1">
        <w:rPr>
          <w:rFonts w:ascii="Times New Roman" w:hAnsi="Times New Roman" w:cs="Times New Roman"/>
        </w:rPr>
        <w:t>provid</w:t>
      </w:r>
      <w:r w:rsidR="00251F1C">
        <w:rPr>
          <w:rFonts w:ascii="Times New Roman" w:hAnsi="Times New Roman" w:cs="Times New Roman"/>
        </w:rPr>
        <w:t>ing</w:t>
      </w:r>
      <w:r w:rsidR="00E046EF" w:rsidRPr="009C4EE1">
        <w:rPr>
          <w:rFonts w:ascii="Times New Roman" w:hAnsi="Times New Roman" w:cs="Times New Roman"/>
        </w:rPr>
        <w:t xml:space="preserve"> estimates of occurrence, abundance, and habitat specific use by</w:t>
      </w:r>
      <w:r w:rsidR="00BD34E0" w:rsidRPr="00401336">
        <w:rPr>
          <w:rFonts w:ascii="Times New Roman" w:hAnsi="Times New Roman" w:cs="Times New Roman"/>
        </w:rPr>
        <w:t xml:space="preserve"> fish </w:t>
      </w:r>
      <w:r w:rsidR="000D349B" w:rsidRPr="00401336">
        <w:rPr>
          <w:rFonts w:ascii="Times New Roman" w:hAnsi="Times New Roman" w:cs="Times New Roman"/>
        </w:rPr>
        <w:t>species</w:t>
      </w:r>
      <w:r w:rsidR="00BD34E0" w:rsidRPr="00401336">
        <w:rPr>
          <w:rFonts w:ascii="Times New Roman" w:hAnsi="Times New Roman" w:cs="Times New Roman"/>
        </w:rPr>
        <w:t>.</w:t>
      </w:r>
      <w:r w:rsidR="00DE428B" w:rsidRPr="00401336">
        <w:rPr>
          <w:rFonts w:ascii="Times New Roman" w:hAnsi="Times New Roman" w:cs="Times New Roman"/>
        </w:rPr>
        <w:t xml:space="preserve"> </w:t>
      </w:r>
      <w:r w:rsidR="00A32F15" w:rsidRPr="00401336">
        <w:rPr>
          <w:rFonts w:ascii="Times New Roman" w:hAnsi="Times New Roman" w:cs="Times New Roman"/>
        </w:rPr>
        <w:t>We will focus on providing estimates of fi</w:t>
      </w:r>
      <w:r w:rsidR="00A32F15" w:rsidRPr="00196C95">
        <w:rPr>
          <w:rFonts w:ascii="Times New Roman" w:hAnsi="Times New Roman" w:cs="Times New Roman"/>
        </w:rPr>
        <w:t xml:space="preserve">sh species that are ecologically and </w:t>
      </w:r>
      <w:r w:rsidR="004541F6" w:rsidRPr="00196C95">
        <w:rPr>
          <w:rFonts w:ascii="Times New Roman" w:hAnsi="Times New Roman" w:cs="Times New Roman"/>
        </w:rPr>
        <w:t>commercially important</w:t>
      </w:r>
      <w:r w:rsidR="00A32F15" w:rsidRPr="00196C95">
        <w:rPr>
          <w:rFonts w:ascii="Times New Roman" w:hAnsi="Times New Roman" w:cs="Times New Roman"/>
        </w:rPr>
        <w:t xml:space="preserve"> but difficult to survey, including</w:t>
      </w:r>
      <w:r w:rsidR="00183971" w:rsidRPr="00196C95">
        <w:rPr>
          <w:rFonts w:ascii="Times New Roman" w:hAnsi="Times New Roman" w:cs="Times New Roman"/>
        </w:rPr>
        <w:t xml:space="preserve"> juvenile salmon (</w:t>
      </w:r>
      <w:proofErr w:type="spellStart"/>
      <w:r w:rsidR="00183971" w:rsidRPr="00196C95">
        <w:rPr>
          <w:rFonts w:ascii="Times New Roman" w:hAnsi="Times New Roman" w:cs="Times New Roman"/>
          <w:i/>
        </w:rPr>
        <w:t>Oncorhynchus</w:t>
      </w:r>
      <w:proofErr w:type="spellEnd"/>
      <w:r w:rsidR="00183971" w:rsidRPr="00196C95">
        <w:rPr>
          <w:rFonts w:ascii="Times New Roman" w:hAnsi="Times New Roman" w:cs="Times New Roman"/>
        </w:rPr>
        <w:t xml:space="preserve"> spp.) and</w:t>
      </w:r>
      <w:r w:rsidR="00A32F15" w:rsidRPr="00196C95">
        <w:rPr>
          <w:rFonts w:ascii="Times New Roman" w:hAnsi="Times New Roman" w:cs="Times New Roman"/>
        </w:rPr>
        <w:t xml:space="preserve"> </w:t>
      </w:r>
      <w:r w:rsidR="000D349B" w:rsidRPr="00196C95">
        <w:rPr>
          <w:rFonts w:ascii="Times New Roman" w:hAnsi="Times New Roman" w:cs="Times New Roman"/>
        </w:rPr>
        <w:t xml:space="preserve">forage fish </w:t>
      </w:r>
      <w:r w:rsidR="00183971" w:rsidRPr="00E9715D">
        <w:rPr>
          <w:rFonts w:ascii="Times New Roman" w:hAnsi="Times New Roman" w:cs="Times New Roman"/>
        </w:rPr>
        <w:t>(</w:t>
      </w:r>
      <w:r w:rsidR="004541F6" w:rsidRPr="00E9715D">
        <w:rPr>
          <w:rFonts w:ascii="Times New Roman" w:hAnsi="Times New Roman" w:cs="Times New Roman"/>
        </w:rPr>
        <w:t xml:space="preserve">e.g. </w:t>
      </w:r>
      <w:r w:rsidR="000D349B" w:rsidRPr="00401336">
        <w:rPr>
          <w:rFonts w:ascii="Times New Roman" w:hAnsi="Times New Roman" w:cs="Times New Roman"/>
        </w:rPr>
        <w:t>herring (</w:t>
      </w:r>
      <w:proofErr w:type="spellStart"/>
      <w:r w:rsidR="000D349B" w:rsidRPr="00196C95">
        <w:rPr>
          <w:rFonts w:ascii="Times New Roman" w:hAnsi="Times New Roman" w:cs="Times New Roman"/>
          <w:i/>
        </w:rPr>
        <w:t>Clupea</w:t>
      </w:r>
      <w:proofErr w:type="spellEnd"/>
      <w:r w:rsidR="000D349B" w:rsidRPr="00196C95">
        <w:rPr>
          <w:rFonts w:ascii="Times New Roman" w:hAnsi="Times New Roman" w:cs="Times New Roman"/>
          <w:i/>
        </w:rPr>
        <w:t xml:space="preserve"> </w:t>
      </w:r>
      <w:proofErr w:type="spellStart"/>
      <w:r w:rsidR="000D349B" w:rsidRPr="00196C95">
        <w:rPr>
          <w:rFonts w:ascii="Times New Roman" w:hAnsi="Times New Roman" w:cs="Times New Roman"/>
          <w:i/>
        </w:rPr>
        <w:t>pallasi</w:t>
      </w:r>
      <w:proofErr w:type="spellEnd"/>
      <w:r w:rsidR="000D349B" w:rsidRPr="00196C95">
        <w:rPr>
          <w:rFonts w:ascii="Times New Roman" w:hAnsi="Times New Roman" w:cs="Times New Roman"/>
        </w:rPr>
        <w:t>)</w:t>
      </w:r>
      <w:r w:rsidR="00401336">
        <w:rPr>
          <w:rFonts w:ascii="Times New Roman" w:hAnsi="Times New Roman" w:cs="Times New Roman"/>
        </w:rPr>
        <w:t xml:space="preserve"> </w:t>
      </w:r>
      <w:r w:rsidR="000D349B" w:rsidRPr="00401336">
        <w:rPr>
          <w:rFonts w:ascii="Times New Roman" w:hAnsi="Times New Roman" w:cs="Times New Roman"/>
        </w:rPr>
        <w:t>and smelt</w:t>
      </w:r>
      <w:r w:rsidR="004947BC" w:rsidRPr="00401336">
        <w:rPr>
          <w:rFonts w:ascii="Times New Roman" w:hAnsi="Times New Roman" w:cs="Times New Roman"/>
        </w:rPr>
        <w:t xml:space="preserve"> </w:t>
      </w:r>
      <w:r w:rsidR="000D349B" w:rsidRPr="00401336">
        <w:rPr>
          <w:rFonts w:ascii="Times New Roman" w:hAnsi="Times New Roman" w:cs="Times New Roman"/>
        </w:rPr>
        <w:t xml:space="preserve">(family </w:t>
      </w:r>
      <w:proofErr w:type="spellStart"/>
      <w:r w:rsidR="000D349B" w:rsidRPr="00196C95">
        <w:rPr>
          <w:rFonts w:ascii="Times New Roman" w:hAnsi="Times New Roman" w:cs="Times New Roman"/>
          <w:i/>
        </w:rPr>
        <w:t>Osmeridae</w:t>
      </w:r>
      <w:proofErr w:type="spellEnd"/>
      <w:r w:rsidR="000D349B" w:rsidRPr="00196C95">
        <w:rPr>
          <w:rFonts w:ascii="Times New Roman" w:hAnsi="Times New Roman" w:cs="Times New Roman"/>
        </w:rPr>
        <w:t>)</w:t>
      </w:r>
      <w:r w:rsidR="00183971" w:rsidRPr="00196C95">
        <w:rPr>
          <w:rFonts w:ascii="Times New Roman" w:hAnsi="Times New Roman" w:cs="Times New Roman"/>
        </w:rPr>
        <w:t>)</w:t>
      </w:r>
      <w:r w:rsidR="004541F6" w:rsidRPr="00196C95">
        <w:rPr>
          <w:rFonts w:ascii="Times New Roman" w:hAnsi="Times New Roman" w:cs="Times New Roman"/>
        </w:rPr>
        <w:t>.</w:t>
      </w:r>
      <w:r w:rsidR="00D43A8C" w:rsidRPr="00E9715D">
        <w:rPr>
          <w:rFonts w:ascii="Times New Roman" w:hAnsi="Times New Roman" w:cs="Times New Roman"/>
        </w:rPr>
        <w:t xml:space="preserve"> Herring and smelt have been estimated as the most numerically abundant fish but exhibit recent declines, while Chinook salmon populations in these river systems are all </w:t>
      </w:r>
      <w:r w:rsidR="00432464" w:rsidRPr="00E9715D">
        <w:rPr>
          <w:rFonts w:ascii="Times New Roman" w:hAnsi="Times New Roman" w:cs="Times New Roman"/>
        </w:rPr>
        <w:t>ESA-</w:t>
      </w:r>
      <w:r w:rsidR="00D43A8C" w:rsidRPr="00E9715D">
        <w:rPr>
          <w:rFonts w:ascii="Times New Roman" w:hAnsi="Times New Roman" w:cs="Times New Roman"/>
        </w:rPr>
        <w:t xml:space="preserve">listed, but suffer from poor </w:t>
      </w:r>
      <w:r w:rsidR="00432464" w:rsidRPr="00E9715D">
        <w:rPr>
          <w:rFonts w:ascii="Times New Roman" w:hAnsi="Times New Roman" w:cs="Times New Roman"/>
        </w:rPr>
        <w:t>quantification.</w:t>
      </w:r>
      <w:r w:rsidR="000700F9" w:rsidRPr="00E9715D">
        <w:rPr>
          <w:rFonts w:ascii="Times New Roman" w:hAnsi="Times New Roman" w:cs="Times New Roman"/>
        </w:rPr>
        <w:t xml:space="preserve"> </w:t>
      </w:r>
    </w:p>
    <w:p w14:paraId="59F97232" w14:textId="5DDEB53F" w:rsidR="00E046EF" w:rsidRPr="00196C95" w:rsidRDefault="004541F6" w:rsidP="00196C95">
      <w:pPr>
        <w:ind w:firstLine="360"/>
        <w:rPr>
          <w:rFonts w:ascii="Times New Roman" w:hAnsi="Times New Roman" w:cs="Times New Roman"/>
          <w:b/>
        </w:rPr>
      </w:pPr>
      <w:r w:rsidRPr="00E9715D">
        <w:rPr>
          <w:rFonts w:ascii="Times New Roman" w:hAnsi="Times New Roman" w:cs="Times New Roman"/>
        </w:rPr>
        <w:lastRenderedPageBreak/>
        <w:t xml:space="preserve">We will </w:t>
      </w:r>
      <w:r w:rsidR="00143E98" w:rsidRPr="00E9715D">
        <w:rPr>
          <w:rFonts w:ascii="Times New Roman" w:hAnsi="Times New Roman" w:cs="Times New Roman"/>
        </w:rPr>
        <w:t>collect</w:t>
      </w:r>
      <w:r w:rsidR="00DE428B" w:rsidRPr="00E9715D">
        <w:rPr>
          <w:rFonts w:ascii="Times New Roman" w:hAnsi="Times New Roman" w:cs="Times New Roman"/>
        </w:rPr>
        <w:t xml:space="preserve"> </w:t>
      </w:r>
      <w:r w:rsidR="00251F1C">
        <w:rPr>
          <w:rFonts w:ascii="Times New Roman" w:hAnsi="Times New Roman" w:cs="Times New Roman"/>
        </w:rPr>
        <w:t xml:space="preserve">three </w:t>
      </w:r>
      <w:r w:rsidR="00DE428B" w:rsidRPr="00E9715D">
        <w:rPr>
          <w:rFonts w:ascii="Times New Roman" w:hAnsi="Times New Roman" w:cs="Times New Roman"/>
        </w:rPr>
        <w:t xml:space="preserve">1L water samples </w:t>
      </w:r>
      <w:r w:rsidR="0047469E" w:rsidRPr="00E9715D">
        <w:rPr>
          <w:rFonts w:ascii="Times New Roman" w:hAnsi="Times New Roman" w:cs="Times New Roman"/>
        </w:rPr>
        <w:t>(</w:t>
      </w:r>
      <w:r w:rsidR="00DE428B" w:rsidRPr="00E9715D">
        <w:rPr>
          <w:rFonts w:ascii="Times New Roman" w:hAnsi="Times New Roman" w:cs="Times New Roman"/>
        </w:rPr>
        <w:t>containing</w:t>
      </w:r>
      <w:r w:rsidRPr="00E9715D">
        <w:rPr>
          <w:rFonts w:ascii="Times New Roman" w:hAnsi="Times New Roman" w:cs="Times New Roman"/>
        </w:rPr>
        <w:t xml:space="preserve"> </w:t>
      </w:r>
      <w:proofErr w:type="spellStart"/>
      <w:r w:rsidRPr="00E9715D">
        <w:rPr>
          <w:rFonts w:ascii="Times New Roman" w:hAnsi="Times New Roman" w:cs="Times New Roman"/>
        </w:rPr>
        <w:t>eDNA</w:t>
      </w:r>
      <w:proofErr w:type="spellEnd"/>
      <w:r w:rsidR="0047469E" w:rsidRPr="00E9715D">
        <w:rPr>
          <w:rFonts w:ascii="Times New Roman" w:hAnsi="Times New Roman" w:cs="Times New Roman"/>
        </w:rPr>
        <w:t>)</w:t>
      </w:r>
      <w:r w:rsidRPr="00E9715D">
        <w:rPr>
          <w:rFonts w:ascii="Times New Roman" w:hAnsi="Times New Roman" w:cs="Times New Roman"/>
        </w:rPr>
        <w:t xml:space="preserve"> </w:t>
      </w:r>
      <w:r w:rsidR="00143E98" w:rsidRPr="00E9715D">
        <w:rPr>
          <w:rFonts w:ascii="Times New Roman" w:hAnsi="Times New Roman" w:cs="Times New Roman"/>
        </w:rPr>
        <w:t>alongside traditional beach seine surveys</w:t>
      </w:r>
      <w:r w:rsidRPr="00E9715D">
        <w:rPr>
          <w:rFonts w:ascii="Times New Roman" w:hAnsi="Times New Roman" w:cs="Times New Roman"/>
        </w:rPr>
        <w:t xml:space="preserve"> across</w:t>
      </w:r>
      <w:r w:rsidR="000700F9" w:rsidRPr="00E9715D">
        <w:rPr>
          <w:rFonts w:ascii="Times New Roman" w:hAnsi="Times New Roman" w:cs="Times New Roman"/>
        </w:rPr>
        <w:t xml:space="preserve"> the</w:t>
      </w:r>
      <w:r w:rsidRPr="00E9715D">
        <w:rPr>
          <w:rFonts w:ascii="Times New Roman" w:hAnsi="Times New Roman" w:cs="Times New Roman"/>
        </w:rPr>
        <w:t xml:space="preserve"> </w:t>
      </w:r>
      <w:r w:rsidR="004947BC" w:rsidRPr="00E9715D">
        <w:rPr>
          <w:rFonts w:ascii="Times New Roman" w:hAnsi="Times New Roman" w:cs="Times New Roman"/>
        </w:rPr>
        <w:t>three</w:t>
      </w:r>
      <w:r w:rsidR="00143E98" w:rsidRPr="00E9715D">
        <w:rPr>
          <w:rFonts w:ascii="Times New Roman" w:hAnsi="Times New Roman" w:cs="Times New Roman"/>
        </w:rPr>
        <w:t xml:space="preserve"> estuaries </w:t>
      </w:r>
      <w:r w:rsidR="000700F9" w:rsidRPr="00E9715D">
        <w:rPr>
          <w:rFonts w:ascii="Times New Roman" w:hAnsi="Times New Roman" w:cs="Times New Roman"/>
        </w:rPr>
        <w:t>quarterly</w:t>
      </w:r>
      <w:r w:rsidR="00C71AC6" w:rsidRPr="00D24057">
        <w:rPr>
          <w:rFonts w:ascii="Times New Roman" w:hAnsi="Times New Roman" w:cs="Times New Roman"/>
        </w:rPr>
        <w:t>; sampling in off-season</w:t>
      </w:r>
      <w:r w:rsidR="00183971" w:rsidRPr="00D24057">
        <w:rPr>
          <w:rFonts w:ascii="Times New Roman" w:hAnsi="Times New Roman" w:cs="Times New Roman"/>
        </w:rPr>
        <w:t xml:space="preserve"> </w:t>
      </w:r>
      <w:r w:rsidR="00C71AC6" w:rsidRPr="00D24057">
        <w:rPr>
          <w:rFonts w:ascii="Times New Roman" w:hAnsi="Times New Roman" w:cs="Times New Roman"/>
        </w:rPr>
        <w:t>for each salmon run</w:t>
      </w:r>
      <w:r w:rsidR="00183971" w:rsidRPr="00D24057">
        <w:rPr>
          <w:rFonts w:ascii="Times New Roman" w:hAnsi="Times New Roman" w:cs="Times New Roman"/>
        </w:rPr>
        <w:t xml:space="preserve"> (late fall and winter)</w:t>
      </w:r>
      <w:r w:rsidR="00C71AC6" w:rsidRPr="009C4EE1">
        <w:rPr>
          <w:rFonts w:ascii="Times New Roman" w:hAnsi="Times New Roman" w:cs="Times New Roman"/>
        </w:rPr>
        <w:t xml:space="preserve"> will serve as negative field controls</w:t>
      </w:r>
      <w:r w:rsidR="00143E98" w:rsidRPr="009C4EE1">
        <w:rPr>
          <w:rFonts w:ascii="Times New Roman" w:hAnsi="Times New Roman" w:cs="Times New Roman"/>
        </w:rPr>
        <w:t xml:space="preserve">. Each estuary is sampled </w:t>
      </w:r>
      <w:r w:rsidR="004947BC" w:rsidRPr="009C4EE1">
        <w:rPr>
          <w:rFonts w:ascii="Times New Roman" w:hAnsi="Times New Roman" w:cs="Times New Roman"/>
        </w:rPr>
        <w:t>with beach seines</w:t>
      </w:r>
      <w:r w:rsidR="001008FB" w:rsidRPr="009C4EE1">
        <w:rPr>
          <w:rFonts w:ascii="Times New Roman" w:hAnsi="Times New Roman" w:cs="Times New Roman"/>
        </w:rPr>
        <w:t>,</w:t>
      </w:r>
      <w:r w:rsidR="009E6AC4" w:rsidRPr="009C4EE1">
        <w:rPr>
          <w:rFonts w:ascii="Times New Roman" w:hAnsi="Times New Roman" w:cs="Times New Roman"/>
        </w:rPr>
        <w:t xml:space="preserve"> and water samples will be taken in</w:t>
      </w:r>
      <w:r w:rsidR="009E6AC4" w:rsidRPr="00401336">
        <w:rPr>
          <w:rFonts w:ascii="Times New Roman" w:hAnsi="Times New Roman" w:cs="Times New Roman"/>
        </w:rPr>
        <w:t xml:space="preserve"> triplicate at each location</w:t>
      </w:r>
      <w:r w:rsidR="004947BC" w:rsidRPr="00401336">
        <w:rPr>
          <w:rFonts w:ascii="Times New Roman" w:hAnsi="Times New Roman" w:cs="Times New Roman"/>
        </w:rPr>
        <w:t xml:space="preserve"> during</w:t>
      </w:r>
      <w:r w:rsidR="000700F9" w:rsidRPr="00401336">
        <w:rPr>
          <w:rFonts w:ascii="Times New Roman" w:hAnsi="Times New Roman" w:cs="Times New Roman"/>
        </w:rPr>
        <w:t xml:space="preserve"> </w:t>
      </w:r>
      <w:r w:rsidR="004947BC" w:rsidRPr="00401336">
        <w:rPr>
          <w:rFonts w:ascii="Times New Roman" w:hAnsi="Times New Roman" w:cs="Times New Roman"/>
        </w:rPr>
        <w:t>sampling</w:t>
      </w:r>
      <w:r w:rsidR="00143E98" w:rsidRPr="00401336">
        <w:rPr>
          <w:rFonts w:ascii="Times New Roman" w:hAnsi="Times New Roman" w:cs="Times New Roman"/>
        </w:rPr>
        <w:t>. We will record environmental covariates at each sampl</w:t>
      </w:r>
      <w:r w:rsidR="00251F1C">
        <w:rPr>
          <w:rFonts w:ascii="Times New Roman" w:hAnsi="Times New Roman" w:cs="Times New Roman"/>
        </w:rPr>
        <w:t>ing event</w:t>
      </w:r>
      <w:r w:rsidR="00143E98" w:rsidRPr="00401336">
        <w:rPr>
          <w:rFonts w:ascii="Times New Roman" w:hAnsi="Times New Roman" w:cs="Times New Roman"/>
        </w:rPr>
        <w:t xml:space="preserve"> to determine how environmental conditions may affect the concordance between </w:t>
      </w:r>
      <w:proofErr w:type="spellStart"/>
      <w:r w:rsidR="00143E98" w:rsidRPr="00401336">
        <w:rPr>
          <w:rFonts w:ascii="Times New Roman" w:hAnsi="Times New Roman" w:cs="Times New Roman"/>
        </w:rPr>
        <w:t>eDNA</w:t>
      </w:r>
      <w:proofErr w:type="spellEnd"/>
      <w:r w:rsidR="00143E98" w:rsidRPr="00401336">
        <w:rPr>
          <w:rFonts w:ascii="Times New Roman" w:hAnsi="Times New Roman" w:cs="Times New Roman"/>
        </w:rPr>
        <w:t xml:space="preserve"> and net sampling.</w:t>
      </w:r>
    </w:p>
    <w:p w14:paraId="519ED7BB" w14:textId="1B206377" w:rsidR="007E47B2" w:rsidRPr="00E9715D" w:rsidRDefault="006B6A98" w:rsidP="007E47B2">
      <w:pPr>
        <w:rPr>
          <w:rFonts w:ascii="Times New Roman" w:hAnsi="Times New Roman" w:cs="Times New Roman"/>
        </w:rPr>
      </w:pPr>
      <w:r w:rsidRPr="00196C95">
        <w:rPr>
          <w:rFonts w:ascii="Times New Roman" w:hAnsi="Times New Roman" w:cs="Times New Roman"/>
          <w:u w:val="single"/>
        </w:rPr>
        <w:t>Year 1:</w:t>
      </w:r>
      <w:r w:rsidRPr="00196C95">
        <w:rPr>
          <w:rFonts w:ascii="Times New Roman" w:hAnsi="Times New Roman" w:cs="Times New Roman"/>
        </w:rPr>
        <w:t xml:space="preserve"> </w:t>
      </w:r>
      <w:ins w:id="5" w:author="RPK" w:date="2016-06-07T09:17:00Z">
        <w:r w:rsidR="00867FD6">
          <w:rPr>
            <w:rFonts w:ascii="Times New Roman" w:hAnsi="Times New Roman" w:cs="Times New Roman"/>
          </w:rPr>
          <w:t xml:space="preserve">Having received FY2016 funding in </w:t>
        </w:r>
        <w:commentRangeStart w:id="6"/>
        <w:r w:rsidR="00825B01">
          <w:rPr>
            <w:rFonts w:ascii="Times New Roman" w:hAnsi="Times New Roman" w:cs="Times New Roman"/>
          </w:rPr>
          <w:t xml:space="preserve">April </w:t>
        </w:r>
        <w:commentRangeEnd w:id="6"/>
        <w:r w:rsidR="00825B01">
          <w:rPr>
            <w:rStyle w:val="CommentReference"/>
          </w:rPr>
          <w:commentReference w:id="6"/>
        </w:r>
        <w:r w:rsidR="00825B01">
          <w:rPr>
            <w:rFonts w:ascii="Times New Roman" w:hAnsi="Times New Roman" w:cs="Times New Roman"/>
          </w:rPr>
          <w:t xml:space="preserve">2016, </w:t>
        </w:r>
        <w:r w:rsidR="006F4978">
          <w:rPr>
            <w:rFonts w:ascii="Times New Roman" w:hAnsi="Times New Roman" w:cs="Times New Roman"/>
          </w:rPr>
          <w:t xml:space="preserve">we have already begun </w:t>
        </w:r>
      </w:ins>
      <w:ins w:id="7" w:author="RPK" w:date="2016-06-07T09:18:00Z">
        <w:r w:rsidR="006F4978">
          <w:rPr>
            <w:rFonts w:ascii="Times New Roman" w:hAnsi="Times New Roman" w:cs="Times New Roman"/>
          </w:rPr>
          <w:t xml:space="preserve">work to use </w:t>
        </w:r>
      </w:ins>
      <w:del w:id="8" w:author="RPK" w:date="2016-06-07T09:18:00Z">
        <w:r w:rsidRPr="00196C95" w:rsidDel="006F4978">
          <w:rPr>
            <w:rFonts w:ascii="Times New Roman" w:hAnsi="Times New Roman" w:cs="Times New Roman"/>
          </w:rPr>
          <w:delText>Use exist</w:delText>
        </w:r>
        <w:r w:rsidR="00F026D8" w:rsidRPr="00196C95" w:rsidDel="006F4978">
          <w:rPr>
            <w:rFonts w:ascii="Times New Roman" w:hAnsi="Times New Roman" w:cs="Times New Roman"/>
          </w:rPr>
          <w:delText xml:space="preserve">ing 12s and 16s mtDNA, and 18s </w:delText>
        </w:r>
        <w:r w:rsidRPr="00196C95" w:rsidDel="006F4978">
          <w:rPr>
            <w:rFonts w:ascii="Times New Roman" w:hAnsi="Times New Roman" w:cs="Times New Roman"/>
          </w:rPr>
          <w:delText>r</w:delText>
        </w:r>
        <w:r w:rsidR="00F026D8" w:rsidRPr="00196C95" w:rsidDel="006F4978">
          <w:rPr>
            <w:rFonts w:ascii="Times New Roman" w:hAnsi="Times New Roman" w:cs="Times New Roman"/>
          </w:rPr>
          <w:delText>DNA</w:delText>
        </w:r>
      </w:del>
      <w:ins w:id="9" w:author="RPK" w:date="2016-06-07T09:18:00Z">
        <w:r w:rsidR="006F4978">
          <w:rPr>
            <w:rFonts w:ascii="Times New Roman" w:hAnsi="Times New Roman" w:cs="Times New Roman"/>
          </w:rPr>
          <w:t xml:space="preserve">existing </w:t>
        </w:r>
        <w:proofErr w:type="spellStart"/>
        <w:r w:rsidR="006F4978">
          <w:rPr>
            <w:rFonts w:ascii="Times New Roman" w:hAnsi="Times New Roman" w:cs="Times New Roman"/>
          </w:rPr>
          <w:t>mtDNA</w:t>
        </w:r>
      </w:ins>
      <w:proofErr w:type="spellEnd"/>
      <w:r w:rsidR="00387AC2" w:rsidRPr="00196C95">
        <w:rPr>
          <w:rFonts w:ascii="Times New Roman" w:hAnsi="Times New Roman" w:cs="Times New Roman"/>
        </w:rPr>
        <w:t xml:space="preserve"> </w:t>
      </w:r>
      <w:r w:rsidR="007E47B2" w:rsidRPr="00196C95">
        <w:rPr>
          <w:rFonts w:ascii="Times New Roman" w:hAnsi="Times New Roman" w:cs="Times New Roman"/>
        </w:rPr>
        <w:t xml:space="preserve">primers and </w:t>
      </w:r>
      <w:r w:rsidR="00F026D8" w:rsidRPr="00196C95">
        <w:rPr>
          <w:rFonts w:ascii="Times New Roman" w:hAnsi="Times New Roman" w:cs="Times New Roman"/>
        </w:rPr>
        <w:t xml:space="preserve">high-throughput </w:t>
      </w:r>
      <w:r w:rsidR="007E47B2" w:rsidRPr="00E9715D">
        <w:rPr>
          <w:rFonts w:ascii="Times New Roman" w:hAnsi="Times New Roman" w:cs="Times New Roman"/>
        </w:rPr>
        <w:t xml:space="preserve">sequencing </w:t>
      </w:r>
      <w:del w:id="10" w:author="RPK" w:date="2016-06-07T09:18:00Z">
        <w:r w:rsidR="007E47B2" w:rsidRPr="00E9715D" w:rsidDel="006F4978">
          <w:rPr>
            <w:rFonts w:ascii="Times New Roman" w:hAnsi="Times New Roman" w:cs="Times New Roman"/>
          </w:rPr>
          <w:delText>to show broad presence/absence, abundance trends, and associated species’ communities across habitats</w:delText>
        </w:r>
        <w:r w:rsidR="00961A70" w:rsidRPr="00E9715D" w:rsidDel="006F4978">
          <w:rPr>
            <w:rFonts w:ascii="Times New Roman" w:hAnsi="Times New Roman" w:cs="Times New Roman"/>
          </w:rPr>
          <w:delText xml:space="preserve">; </w:delText>
        </w:r>
      </w:del>
      <w:r w:rsidR="00961A70" w:rsidRPr="00E9715D">
        <w:rPr>
          <w:rFonts w:ascii="Times New Roman" w:hAnsi="Times New Roman" w:cs="Times New Roman"/>
        </w:rPr>
        <w:t xml:space="preserve">cross-validate </w:t>
      </w:r>
      <w:proofErr w:type="spellStart"/>
      <w:ins w:id="11" w:author="RPK" w:date="2016-06-07T09:18:00Z">
        <w:r w:rsidR="006F4978">
          <w:rPr>
            <w:rFonts w:ascii="Times New Roman" w:hAnsi="Times New Roman" w:cs="Times New Roman"/>
          </w:rPr>
          <w:t>eDNA</w:t>
        </w:r>
        <w:proofErr w:type="spellEnd"/>
        <w:r w:rsidR="006F4978">
          <w:rPr>
            <w:rFonts w:ascii="Times New Roman" w:hAnsi="Times New Roman" w:cs="Times New Roman"/>
          </w:rPr>
          <w:t xml:space="preserve"> techniques </w:t>
        </w:r>
      </w:ins>
      <w:r w:rsidR="00961A70" w:rsidRPr="00E9715D">
        <w:rPr>
          <w:rFonts w:ascii="Times New Roman" w:hAnsi="Times New Roman" w:cs="Times New Roman"/>
        </w:rPr>
        <w:t xml:space="preserve">with </w:t>
      </w:r>
      <w:r w:rsidR="0074001E" w:rsidRPr="00E9715D">
        <w:rPr>
          <w:rFonts w:ascii="Times New Roman" w:hAnsi="Times New Roman" w:cs="Times New Roman"/>
        </w:rPr>
        <w:t xml:space="preserve">beach </w:t>
      </w:r>
      <w:r w:rsidR="00961A70" w:rsidRPr="00E9715D">
        <w:rPr>
          <w:rFonts w:ascii="Times New Roman" w:hAnsi="Times New Roman" w:cs="Times New Roman"/>
        </w:rPr>
        <w:t>seine sampl</w:t>
      </w:r>
      <w:r w:rsidR="002A7EE8" w:rsidRPr="00E9715D">
        <w:rPr>
          <w:rFonts w:ascii="Times New Roman" w:hAnsi="Times New Roman" w:cs="Times New Roman"/>
        </w:rPr>
        <w:t>es</w:t>
      </w:r>
      <w:r w:rsidR="007E47B2" w:rsidRPr="00E9715D">
        <w:rPr>
          <w:rFonts w:ascii="Times New Roman" w:hAnsi="Times New Roman" w:cs="Times New Roman"/>
        </w:rPr>
        <w:t xml:space="preserve">. </w:t>
      </w:r>
      <w:ins w:id="12" w:author="RPK" w:date="2016-06-07T09:19:00Z">
        <w:r w:rsidR="006F4978">
          <w:rPr>
            <w:rFonts w:ascii="Times New Roman" w:hAnsi="Times New Roman" w:cs="Times New Roman"/>
          </w:rPr>
          <w:t xml:space="preserve">We have the necessary </w:t>
        </w:r>
        <w:proofErr w:type="spellStart"/>
        <w:r w:rsidR="006F4978">
          <w:rPr>
            <w:rFonts w:ascii="Times New Roman" w:hAnsi="Times New Roman" w:cs="Times New Roman"/>
          </w:rPr>
          <w:t>eDNA</w:t>
        </w:r>
        <w:proofErr w:type="spellEnd"/>
        <w:r w:rsidR="006F4978">
          <w:rPr>
            <w:rFonts w:ascii="Times New Roman" w:hAnsi="Times New Roman" w:cs="Times New Roman"/>
          </w:rPr>
          <w:t xml:space="preserve"> primers</w:t>
        </w:r>
      </w:ins>
      <w:ins w:id="13" w:author="RPK" w:date="2016-06-07T09:21:00Z">
        <w:r w:rsidR="006F4978">
          <w:rPr>
            <w:rFonts w:ascii="Times New Roman" w:hAnsi="Times New Roman" w:cs="Times New Roman"/>
          </w:rPr>
          <w:t xml:space="preserve"> (both multi-taxon and species-specific)</w:t>
        </w:r>
      </w:ins>
      <w:ins w:id="14" w:author="RPK" w:date="2016-06-07T09:19:00Z">
        <w:r w:rsidR="006F4978">
          <w:rPr>
            <w:rFonts w:ascii="Times New Roman" w:hAnsi="Times New Roman" w:cs="Times New Roman"/>
          </w:rPr>
          <w:t xml:space="preserve"> in hand, leveraging earlier work by co-PIs and USGS, and have the relevant bioinformatics pipeline up and running. Field sampling is underway, and our 2016 deliverables remain our achievable goals despite starting the project later in the season than </w:t>
        </w:r>
      </w:ins>
      <w:ins w:id="15" w:author="RPK" w:date="2016-06-07T09:21:00Z">
        <w:r w:rsidR="006F4978">
          <w:rPr>
            <w:rFonts w:ascii="Times New Roman" w:hAnsi="Times New Roman" w:cs="Times New Roman"/>
          </w:rPr>
          <w:t xml:space="preserve">originally </w:t>
        </w:r>
      </w:ins>
      <w:ins w:id="16" w:author="RPK" w:date="2016-06-07T09:19:00Z">
        <w:r w:rsidR="006F4978">
          <w:rPr>
            <w:rFonts w:ascii="Times New Roman" w:hAnsi="Times New Roman" w:cs="Times New Roman"/>
          </w:rPr>
          <w:t>anticipated</w:t>
        </w:r>
      </w:ins>
      <w:del w:id="17" w:author="RPK" w:date="2016-06-07T09:22:00Z">
        <w:r w:rsidR="00F026D8" w:rsidRPr="00E9715D" w:rsidDel="006F4978">
          <w:rPr>
            <w:rFonts w:ascii="Times New Roman" w:hAnsi="Times New Roman" w:cs="Times New Roman"/>
          </w:rPr>
          <w:delText>Use additional</w:delText>
        </w:r>
        <w:r w:rsidR="0014640D" w:rsidRPr="00E9715D" w:rsidDel="006F4978">
          <w:rPr>
            <w:rFonts w:ascii="Times New Roman" w:hAnsi="Times New Roman" w:cs="Times New Roman"/>
          </w:rPr>
          <w:delText xml:space="preserve"> existing</w:delText>
        </w:r>
        <w:r w:rsidR="007E47B2" w:rsidRPr="00E9715D" w:rsidDel="006F4978">
          <w:rPr>
            <w:rFonts w:ascii="Times New Roman" w:hAnsi="Times New Roman" w:cs="Times New Roman"/>
          </w:rPr>
          <w:delText xml:space="preserve"> </w:delText>
        </w:r>
        <w:r w:rsidR="0014640D" w:rsidRPr="00E9715D" w:rsidDel="006F4978">
          <w:rPr>
            <w:rFonts w:ascii="Times New Roman" w:hAnsi="Times New Roman" w:cs="Times New Roman"/>
          </w:rPr>
          <w:delText>species</w:delText>
        </w:r>
        <w:r w:rsidR="007E47B2" w:rsidRPr="00E9715D" w:rsidDel="006F4978">
          <w:rPr>
            <w:rFonts w:ascii="Times New Roman" w:hAnsi="Times New Roman" w:cs="Times New Roman"/>
          </w:rPr>
          <w:delText xml:space="preserve">-specific markers </w:delText>
        </w:r>
        <w:r w:rsidR="002E5909" w:rsidRPr="00E9715D" w:rsidDel="006F4978">
          <w:rPr>
            <w:rFonts w:ascii="Times New Roman" w:hAnsi="Times New Roman" w:cs="Times New Roman"/>
          </w:rPr>
          <w:delText xml:space="preserve">to </w:delText>
        </w:r>
        <w:r w:rsidR="00F026D8" w:rsidRPr="00E9715D" w:rsidDel="006F4978">
          <w:rPr>
            <w:rFonts w:ascii="Times New Roman" w:hAnsi="Times New Roman" w:cs="Times New Roman"/>
          </w:rPr>
          <w:delText>monitor for, and</w:delText>
        </w:r>
        <w:r w:rsidR="007E47B2" w:rsidRPr="00E9715D" w:rsidDel="006F4978">
          <w:rPr>
            <w:rFonts w:ascii="Times New Roman" w:hAnsi="Times New Roman" w:cs="Times New Roman"/>
          </w:rPr>
          <w:delText xml:space="preserve"> distinguish</w:delText>
        </w:r>
        <w:r w:rsidR="00F026D8" w:rsidRPr="00E9715D" w:rsidDel="006F4978">
          <w:rPr>
            <w:rFonts w:ascii="Times New Roman" w:hAnsi="Times New Roman" w:cs="Times New Roman"/>
          </w:rPr>
          <w:delText>,</w:delText>
        </w:r>
        <w:r w:rsidR="007E47B2" w:rsidRPr="00E9715D" w:rsidDel="006F4978">
          <w:rPr>
            <w:rFonts w:ascii="Times New Roman" w:hAnsi="Times New Roman" w:cs="Times New Roman"/>
          </w:rPr>
          <w:delText xml:space="preserve"> </w:delText>
        </w:r>
        <w:r w:rsidR="0014640D" w:rsidRPr="00E9715D" w:rsidDel="006F4978">
          <w:rPr>
            <w:rFonts w:ascii="Times New Roman" w:hAnsi="Times New Roman" w:cs="Times New Roman"/>
          </w:rPr>
          <w:delText>salmonid species</w:delText>
        </w:r>
        <w:r w:rsidR="00084920" w:rsidRPr="00E9715D" w:rsidDel="006F4978">
          <w:rPr>
            <w:rFonts w:ascii="Times New Roman" w:hAnsi="Times New Roman" w:cs="Times New Roman"/>
          </w:rPr>
          <w:delText>; develop further markers for improved taxonomic specificity</w:delText>
        </w:r>
      </w:del>
      <w:r w:rsidRPr="00E9715D">
        <w:rPr>
          <w:rFonts w:ascii="Times New Roman" w:hAnsi="Times New Roman" w:cs="Times New Roman"/>
        </w:rPr>
        <w:t xml:space="preserve">. </w:t>
      </w:r>
      <w:r w:rsidR="007E47B2" w:rsidRPr="00251F1C">
        <w:rPr>
          <w:rFonts w:ascii="Times New Roman" w:hAnsi="Times New Roman" w:cs="Times New Roman"/>
          <w:u w:val="single"/>
        </w:rPr>
        <w:t>Deliverables:</w:t>
      </w:r>
      <w:r w:rsidR="007E47B2" w:rsidRPr="00E9715D">
        <w:rPr>
          <w:rFonts w:ascii="Times New Roman" w:hAnsi="Times New Roman" w:cs="Times New Roman"/>
        </w:rPr>
        <w:t xml:space="preserve"> broad-scale report</w:t>
      </w:r>
      <w:r w:rsidR="002E5909" w:rsidRPr="00E9715D">
        <w:rPr>
          <w:rFonts w:ascii="Times New Roman" w:hAnsi="Times New Roman" w:cs="Times New Roman"/>
        </w:rPr>
        <w:t xml:space="preserve"> on species abundance</w:t>
      </w:r>
      <w:r w:rsidR="007E47B2" w:rsidRPr="00E9715D">
        <w:rPr>
          <w:rFonts w:ascii="Times New Roman" w:hAnsi="Times New Roman" w:cs="Times New Roman"/>
        </w:rPr>
        <w:t>, validated proof-of-concept, and molecular tools for future use.</w:t>
      </w:r>
    </w:p>
    <w:p w14:paraId="55C70C88" w14:textId="4EA9A3B4" w:rsidR="00F62A73" w:rsidRPr="00E9715D" w:rsidRDefault="007E47B2">
      <w:pPr>
        <w:rPr>
          <w:rFonts w:ascii="Times New Roman" w:hAnsi="Times New Roman" w:cs="Times New Roman"/>
        </w:rPr>
      </w:pPr>
      <w:r w:rsidRPr="00E9715D">
        <w:rPr>
          <w:rFonts w:ascii="Times New Roman" w:hAnsi="Times New Roman" w:cs="Times New Roman"/>
          <w:u w:val="single"/>
        </w:rPr>
        <w:t>Year 2</w:t>
      </w:r>
      <w:r w:rsidRPr="00E9715D">
        <w:rPr>
          <w:rFonts w:ascii="Times New Roman" w:hAnsi="Times New Roman" w:cs="Times New Roman"/>
        </w:rPr>
        <w:t xml:space="preserve">: </w:t>
      </w:r>
      <w:r w:rsidR="007202BF" w:rsidRPr="00E9715D">
        <w:rPr>
          <w:rFonts w:ascii="Times New Roman" w:hAnsi="Times New Roman" w:cs="Times New Roman"/>
        </w:rPr>
        <w:t>Measure temporal variability of the parameters measured in year 1; use validated tools from year 1</w:t>
      </w:r>
      <w:r w:rsidR="00FB227C" w:rsidRPr="00E9715D">
        <w:rPr>
          <w:rFonts w:ascii="Times New Roman" w:hAnsi="Times New Roman" w:cs="Times New Roman"/>
        </w:rPr>
        <w:t xml:space="preserve"> to improve </w:t>
      </w:r>
      <w:r w:rsidR="00161555" w:rsidRPr="00E9715D">
        <w:rPr>
          <w:rFonts w:ascii="Times New Roman" w:hAnsi="Times New Roman" w:cs="Times New Roman"/>
        </w:rPr>
        <w:t xml:space="preserve">quantification of </w:t>
      </w:r>
      <w:r w:rsidR="00FB227C" w:rsidRPr="00E9715D">
        <w:rPr>
          <w:rFonts w:ascii="Times New Roman" w:hAnsi="Times New Roman" w:cs="Times New Roman"/>
        </w:rPr>
        <w:t>focal species</w:t>
      </w:r>
      <w:r w:rsidR="007C0915" w:rsidRPr="00E9715D">
        <w:rPr>
          <w:rFonts w:ascii="Times New Roman" w:hAnsi="Times New Roman" w:cs="Times New Roman"/>
        </w:rPr>
        <w:t xml:space="preserve"> in space and time</w:t>
      </w:r>
      <w:r w:rsidR="00FB227C" w:rsidRPr="00E9715D">
        <w:rPr>
          <w:rFonts w:ascii="Times New Roman" w:hAnsi="Times New Roman" w:cs="Times New Roman"/>
        </w:rPr>
        <w:t xml:space="preserve">. </w:t>
      </w:r>
      <w:r w:rsidR="00FB227C" w:rsidRPr="00251F1C">
        <w:rPr>
          <w:rFonts w:ascii="Times New Roman" w:hAnsi="Times New Roman" w:cs="Times New Roman"/>
          <w:u w:val="single"/>
        </w:rPr>
        <w:t>Deliverables:</w:t>
      </w:r>
      <w:r w:rsidR="00FB227C" w:rsidRPr="00E9715D">
        <w:rPr>
          <w:rFonts w:ascii="Times New Roman" w:hAnsi="Times New Roman" w:cs="Times New Roman"/>
        </w:rPr>
        <w:t xml:space="preserve"> </w:t>
      </w:r>
      <w:r w:rsidR="007C0915" w:rsidRPr="00E9715D">
        <w:rPr>
          <w:rFonts w:ascii="Times New Roman" w:hAnsi="Times New Roman" w:cs="Times New Roman"/>
        </w:rPr>
        <w:t xml:space="preserve">Map of dynamic usage of habitats for focal species; accounting of </w:t>
      </w:r>
      <w:r w:rsidR="008E5749" w:rsidRPr="00E9715D">
        <w:rPr>
          <w:rFonts w:ascii="Times New Roman" w:hAnsi="Times New Roman" w:cs="Times New Roman"/>
        </w:rPr>
        <w:t xml:space="preserve">assemblages of </w:t>
      </w:r>
      <w:r w:rsidR="007C0915" w:rsidRPr="00E9715D">
        <w:rPr>
          <w:rFonts w:ascii="Times New Roman" w:hAnsi="Times New Roman" w:cs="Times New Roman"/>
        </w:rPr>
        <w:t xml:space="preserve">major associated species; </w:t>
      </w:r>
      <w:r w:rsidR="008E5749" w:rsidRPr="00E9715D">
        <w:rPr>
          <w:rFonts w:ascii="Times New Roman" w:hAnsi="Times New Roman" w:cs="Times New Roman"/>
        </w:rPr>
        <w:t xml:space="preserve">rapid-assessment metrics for importance of </w:t>
      </w:r>
      <w:proofErr w:type="spellStart"/>
      <w:r w:rsidR="008E5749" w:rsidRPr="00E9715D">
        <w:rPr>
          <w:rFonts w:ascii="Times New Roman" w:hAnsi="Times New Roman" w:cs="Times New Roman"/>
        </w:rPr>
        <w:t>nearshore</w:t>
      </w:r>
      <w:proofErr w:type="spellEnd"/>
      <w:r w:rsidR="008E5749" w:rsidRPr="00E9715D">
        <w:rPr>
          <w:rFonts w:ascii="Times New Roman" w:hAnsi="Times New Roman" w:cs="Times New Roman"/>
        </w:rPr>
        <w:t xml:space="preserve"> vegetated habitats and success of restoration efforts in these habitats</w:t>
      </w:r>
      <w:r w:rsidR="00251F1C">
        <w:rPr>
          <w:rFonts w:ascii="Times New Roman" w:hAnsi="Times New Roman" w:cs="Times New Roman"/>
        </w:rPr>
        <w:t xml:space="preserve">; cost-benefit comparison of </w:t>
      </w:r>
      <w:proofErr w:type="spellStart"/>
      <w:r w:rsidR="00251F1C">
        <w:rPr>
          <w:rFonts w:ascii="Times New Roman" w:hAnsi="Times New Roman" w:cs="Times New Roman"/>
        </w:rPr>
        <w:t>eDNA</w:t>
      </w:r>
      <w:proofErr w:type="spellEnd"/>
      <w:r w:rsidR="00251F1C">
        <w:rPr>
          <w:rFonts w:ascii="Times New Roman" w:hAnsi="Times New Roman" w:cs="Times New Roman"/>
        </w:rPr>
        <w:t xml:space="preserve"> and net methodologies.</w:t>
      </w:r>
    </w:p>
    <w:p w14:paraId="2FAB5D03" w14:textId="77777777" w:rsidR="0074001E" w:rsidRPr="00E9715D" w:rsidRDefault="0074001E" w:rsidP="00A32F15">
      <w:pPr>
        <w:rPr>
          <w:rFonts w:ascii="Times New Roman" w:hAnsi="Times New Roman" w:cs="Times New Roman"/>
          <w:b/>
        </w:rPr>
      </w:pPr>
    </w:p>
    <w:p w14:paraId="503890F3" w14:textId="05FA923F" w:rsidR="00A32F15" w:rsidRPr="00E9715D" w:rsidRDefault="00183971" w:rsidP="00A32F15">
      <w:pPr>
        <w:rPr>
          <w:rFonts w:ascii="Times New Roman" w:hAnsi="Times New Roman" w:cs="Times New Roman"/>
        </w:rPr>
      </w:pPr>
      <w:r w:rsidRPr="00401336">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8995262" wp14:editId="6BF76254">
                <wp:simplePos x="0" y="0"/>
                <wp:positionH relativeFrom="column">
                  <wp:posOffset>0</wp:posOffset>
                </wp:positionH>
                <wp:positionV relativeFrom="paragraph">
                  <wp:posOffset>381000</wp:posOffset>
                </wp:positionV>
                <wp:extent cx="3086735" cy="2400300"/>
                <wp:effectExtent l="0" t="0" r="12065" b="12700"/>
                <wp:wrapSquare wrapText="bothSides"/>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735" cy="2400300"/>
                          <a:chOff x="0" y="-114681"/>
                          <a:chExt cx="3087370" cy="2408301"/>
                        </a:xfrm>
                      </wpg:grpSpPr>
                      <pic:pic xmlns:pic="http://schemas.openxmlformats.org/drawingml/2006/picture">
                        <pic:nvPicPr>
                          <pic:cNvPr id="2" name="Picture 3"/>
                          <pic:cNvPicPr>
                            <a:picLocks noChangeAspect="1"/>
                          </pic:cNvPicPr>
                        </pic:nvPicPr>
                        <pic:blipFill rotWithShape="1">
                          <a:blip r:embed="rId9">
                            <a:extLst>
                              <a:ext uri="{28A0092B-C50C-407E-A947-70E740481C1C}">
                                <a14:useLocalDpi xmlns:a14="http://schemas.microsoft.com/office/drawing/2010/main" val="0"/>
                              </a:ext>
                            </a:extLst>
                          </a:blip>
                          <a:srcRect r="7333"/>
                          <a:stretch/>
                        </pic:blipFill>
                        <pic:spPr bwMode="auto">
                          <a:xfrm>
                            <a:off x="1" y="-114681"/>
                            <a:ext cx="3073518" cy="165836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3" name="Text Box 4"/>
                        <wps:cNvSpPr txBox="1">
                          <a:spLocks noChangeArrowheads="1"/>
                        </wps:cNvSpPr>
                        <wps:spPr bwMode="auto">
                          <a:xfrm>
                            <a:off x="0" y="1485900"/>
                            <a:ext cx="3087370" cy="8077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2D1400A" w14:textId="77777777" w:rsidR="005063EF" w:rsidRPr="00377CA7" w:rsidRDefault="005063EF" w:rsidP="00A32F15">
                              <w:pPr>
                                <w:pStyle w:val="Caption"/>
                                <w:rPr>
                                  <w:rFonts w:ascii="Times New Roman" w:hAnsi="Times New Roman" w:cs="Times New Roman"/>
                                  <w:b w:val="0"/>
                                  <w:noProof/>
                                  <w:color w:val="auto"/>
                                  <w:sz w:val="16"/>
                                  <w:szCs w:val="16"/>
                                </w:rPr>
                              </w:pPr>
                              <w:r w:rsidRPr="00377CA7">
                                <w:rPr>
                                  <w:rFonts w:ascii="Times New Roman" w:hAnsi="Times New Roman" w:cs="Times New Roman"/>
                                  <w:b w:val="0"/>
                                  <w:color w:val="auto"/>
                                  <w:sz w:val="16"/>
                                  <w:szCs w:val="16"/>
                                </w:rPr>
                                <w:t xml:space="preserve">Figure </w:t>
                              </w:r>
                              <w:r>
                                <w:rPr>
                                  <w:rFonts w:ascii="Times New Roman" w:hAnsi="Times New Roman" w:cs="Times New Roman"/>
                                  <w:b w:val="0"/>
                                  <w:color w:val="auto"/>
                                  <w:sz w:val="16"/>
                                  <w:szCs w:val="16"/>
                                </w:rPr>
                                <w:t>1</w:t>
                              </w:r>
                              <w:r w:rsidRPr="00377CA7">
                                <w:rPr>
                                  <w:rFonts w:ascii="Times New Roman" w:hAnsi="Times New Roman" w:cs="Times New Roman"/>
                                  <w:b w:val="0"/>
                                  <w:color w:val="auto"/>
                                  <w:sz w:val="16"/>
                                  <w:szCs w:val="16"/>
                                </w:rPr>
                                <w:t xml:space="preserve">: Trends in </w:t>
                              </w:r>
                              <w:r w:rsidRPr="005F2208">
                                <w:rPr>
                                  <w:rFonts w:ascii="Times New Roman" w:hAnsi="Times New Roman" w:cs="Times New Roman"/>
                                  <w:b w:val="0"/>
                                  <w:color w:val="auto"/>
                                  <w:sz w:val="16"/>
                                  <w:szCs w:val="16"/>
                                </w:rPr>
                                <w:t>the proportion</w:t>
                              </w:r>
                              <w:r w:rsidRPr="00377CA7">
                                <w:rPr>
                                  <w:rFonts w:ascii="Times New Roman" w:hAnsi="Times New Roman" w:cs="Times New Roman"/>
                                  <w:b w:val="0"/>
                                  <w:color w:val="auto"/>
                                  <w:sz w:val="16"/>
                                  <w:szCs w:val="16"/>
                                </w:rPr>
                                <w:t xml:space="preserve"> of Rockfish (</w:t>
                              </w:r>
                              <w:proofErr w:type="spellStart"/>
                              <w:r w:rsidRPr="00377CA7">
                                <w:rPr>
                                  <w:rFonts w:ascii="Times New Roman" w:hAnsi="Times New Roman" w:cs="Times New Roman"/>
                                  <w:b w:val="0"/>
                                  <w:i/>
                                  <w:color w:val="auto"/>
                                  <w:sz w:val="16"/>
                                  <w:szCs w:val="16"/>
                                </w:rPr>
                                <w:t>Sebastes</w:t>
                              </w:r>
                              <w:proofErr w:type="spellEnd"/>
                              <w:r w:rsidRPr="00377CA7">
                                <w:rPr>
                                  <w:rFonts w:ascii="Times New Roman" w:hAnsi="Times New Roman" w:cs="Times New Roman"/>
                                  <w:b w:val="0"/>
                                  <w:color w:val="auto"/>
                                  <w:sz w:val="16"/>
                                  <w:szCs w:val="16"/>
                                </w:rPr>
                                <w:t xml:space="preserve">) </w:t>
                              </w:r>
                              <w:r>
                                <w:rPr>
                                  <w:rFonts w:ascii="Times New Roman" w:hAnsi="Times New Roman" w:cs="Times New Roman"/>
                                  <w:b w:val="0"/>
                                  <w:color w:val="auto"/>
                                  <w:sz w:val="16"/>
                                  <w:szCs w:val="16"/>
                                </w:rPr>
                                <w:t xml:space="preserve">12s environmental </w:t>
                              </w:r>
                              <w:proofErr w:type="spellStart"/>
                              <w:r>
                                <w:rPr>
                                  <w:rFonts w:ascii="Times New Roman" w:hAnsi="Times New Roman" w:cs="Times New Roman"/>
                                  <w:b w:val="0"/>
                                  <w:color w:val="auto"/>
                                  <w:sz w:val="16"/>
                                  <w:szCs w:val="16"/>
                                </w:rPr>
                                <w:t>mtDNA</w:t>
                              </w:r>
                              <w:proofErr w:type="spellEnd"/>
                              <w:r>
                                <w:rPr>
                                  <w:rFonts w:ascii="Times New Roman" w:hAnsi="Times New Roman" w:cs="Times New Roman"/>
                                  <w:b w:val="0"/>
                                  <w:color w:val="auto"/>
                                  <w:sz w:val="16"/>
                                  <w:szCs w:val="16"/>
                                </w:rPr>
                                <w:t xml:space="preserve"> </w:t>
                              </w:r>
                              <w:r w:rsidRPr="00377CA7">
                                <w:rPr>
                                  <w:rFonts w:ascii="Times New Roman" w:hAnsi="Times New Roman" w:cs="Times New Roman"/>
                                  <w:b w:val="0"/>
                                  <w:color w:val="auto"/>
                                  <w:sz w:val="16"/>
                                  <w:szCs w:val="16"/>
                                </w:rPr>
                                <w:t xml:space="preserve">recovered from a transect of water samples across </w:t>
                              </w:r>
                              <w:proofErr w:type="spellStart"/>
                              <w:r w:rsidRPr="00377CA7">
                                <w:rPr>
                                  <w:rFonts w:ascii="Times New Roman" w:hAnsi="Times New Roman" w:cs="Times New Roman"/>
                                  <w:b w:val="0"/>
                                  <w:color w:val="auto"/>
                                  <w:sz w:val="16"/>
                                  <w:szCs w:val="16"/>
                                </w:rPr>
                                <w:t>nearshore</w:t>
                              </w:r>
                              <w:proofErr w:type="spellEnd"/>
                              <w:r w:rsidRPr="00377CA7">
                                <w:rPr>
                                  <w:rFonts w:ascii="Times New Roman" w:hAnsi="Times New Roman" w:cs="Times New Roman"/>
                                  <w:b w:val="0"/>
                                  <w:color w:val="auto"/>
                                  <w:sz w:val="16"/>
                                  <w:szCs w:val="16"/>
                                </w:rPr>
                                <w:t xml:space="preserve"> habitats in Monterey, California.</w:t>
                              </w:r>
                              <w:r>
                                <w:rPr>
                                  <w:rFonts w:ascii="Times New Roman" w:hAnsi="Times New Roman" w:cs="Times New Roman"/>
                                  <w:b w:val="0"/>
                                  <w:color w:val="auto"/>
                                  <w:sz w:val="16"/>
                                  <w:szCs w:val="16"/>
                                </w:rPr>
                                <w:t xml:space="preserve"> Blue points are data (in triplicate); black points are means for each sampling site; loess smoothing line shown. Data from JA Port, RP Kelly, et al. (submitted to </w:t>
                              </w:r>
                              <w:r>
                                <w:rPr>
                                  <w:rFonts w:ascii="Times New Roman" w:hAnsi="Times New Roman" w:cs="Times New Roman"/>
                                  <w:b w:val="0"/>
                                  <w:i/>
                                  <w:color w:val="auto"/>
                                  <w:sz w:val="16"/>
                                  <w:szCs w:val="16"/>
                                </w:rPr>
                                <w:t>PNAS</w:t>
                              </w:r>
                              <w:r>
                                <w:rPr>
                                  <w:rFonts w:ascii="Times New Roman" w:hAnsi="Times New Roman" w:cs="Times New Roman"/>
                                  <w:b w:val="0"/>
                                  <w:color w:val="auto"/>
                                  <w:sz w:val="16"/>
                                  <w:szCs w:val="16"/>
                                </w:rPr>
                                <w:t xml:space="preserve"> 2015). The </w:t>
                              </w:r>
                              <w:proofErr w:type="spellStart"/>
                              <w:r>
                                <w:rPr>
                                  <w:rFonts w:ascii="Times New Roman" w:hAnsi="Times New Roman" w:cs="Times New Roman"/>
                                  <w:b w:val="0"/>
                                  <w:color w:val="auto"/>
                                  <w:sz w:val="16"/>
                                  <w:szCs w:val="16"/>
                                </w:rPr>
                                <w:t>eDNA</w:t>
                              </w:r>
                              <w:proofErr w:type="spellEnd"/>
                              <w:r>
                                <w:rPr>
                                  <w:rFonts w:ascii="Times New Roman" w:hAnsi="Times New Roman" w:cs="Times New Roman"/>
                                  <w:b w:val="0"/>
                                  <w:color w:val="auto"/>
                                  <w:sz w:val="16"/>
                                  <w:szCs w:val="16"/>
                                </w:rPr>
                                <w:t xml:space="preserve"> technique distinguished animal communities in the dynamic </w:t>
                              </w:r>
                              <w:proofErr w:type="spellStart"/>
                              <w:r>
                                <w:rPr>
                                  <w:rFonts w:ascii="Times New Roman" w:hAnsi="Times New Roman" w:cs="Times New Roman"/>
                                  <w:b w:val="0"/>
                                  <w:color w:val="auto"/>
                                  <w:sz w:val="16"/>
                                  <w:szCs w:val="16"/>
                                </w:rPr>
                                <w:t>nearshore</w:t>
                              </w:r>
                              <w:proofErr w:type="spellEnd"/>
                              <w:r>
                                <w:rPr>
                                  <w:rFonts w:ascii="Times New Roman" w:hAnsi="Times New Roman" w:cs="Times New Roman"/>
                                  <w:b w:val="0"/>
                                  <w:color w:val="auto"/>
                                  <w:sz w:val="16"/>
                                  <w:szCs w:val="16"/>
                                </w:rPr>
                                <w:t xml:space="preserve"> habitat with a minimum resolution of 60-100m.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0;margin-top:30pt;width:243.05pt;height:189pt;z-index:251659264" coordorigin=",-114681" coordsize="3087370,240830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&#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top:-114681;width:3073518;height:16583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fi&#10;JYTEAAAA2gAAAA8AAABkcnMvZG93bnJldi54bWxEj0FrwkAUhO8F/8PyhN6aTUMtJXWVoBR6KEpj&#10;Czk+ss8kNvs2ZNck/feuIHgcZuYbZrmeTCsG6l1jWcFzFIMgLq1uuFLwc/h4egPhPLLG1jIp+CcH&#10;69XsYYmptiN/05D7SgQIuxQV1N53qZSurMmgi2xHHLyj7Q36IPtK6h7HADetTOL4VRpsOCzU2NGm&#10;pvIvPxsFX8mie/Hn7bQrmrL43Q+ZyU6VUo/zKXsH4Wny9/Ct/akVJHC9Em6AXF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fiJYTEAAAA2gAAAA8AAAAAAAAAAAAAAAAAnAIA&#10;AGRycy9kb3ducmV2LnhtbFBLBQYAAAAABAAEAPcAAACNAwAAAAA=&#10;">
                  <v:imagedata r:id="rId10" o:title="" cropright="4806f"/>
                  <v:path arrowok="t"/>
                </v:shape>
                <v:shapetype id="_x0000_t202" coordsize="21600,21600" o:spt="202" path="m0,0l0,21600,21600,21600,21600,0xe">
                  <v:stroke joinstyle="miter"/>
                  <v:path gradientshapeok="t" o:connecttype="rect"/>
                </v:shapetype>
                <v:shape id="Text Box 4" o:spid="_x0000_s1028" type="#_x0000_t202" style="position:absolute;top:1485900;width:3087370;height:807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22D1400A" w14:textId="77777777" w:rsidR="00B4329F" w:rsidRPr="00377CA7" w:rsidRDefault="00B4329F" w:rsidP="00A32F15">
                        <w:pPr>
                          <w:pStyle w:val="Caption"/>
                          <w:rPr>
                            <w:rFonts w:ascii="Times New Roman" w:hAnsi="Times New Roman" w:cs="Times New Roman"/>
                            <w:b w:val="0"/>
                            <w:noProof/>
                            <w:color w:val="auto"/>
                            <w:sz w:val="16"/>
                            <w:szCs w:val="16"/>
                          </w:rPr>
                        </w:pPr>
                        <w:r w:rsidRPr="00377CA7">
                          <w:rPr>
                            <w:rFonts w:ascii="Times New Roman" w:hAnsi="Times New Roman" w:cs="Times New Roman"/>
                            <w:b w:val="0"/>
                            <w:color w:val="auto"/>
                            <w:sz w:val="16"/>
                            <w:szCs w:val="16"/>
                          </w:rPr>
                          <w:t xml:space="preserve">Figure </w:t>
                        </w:r>
                        <w:r>
                          <w:rPr>
                            <w:rFonts w:ascii="Times New Roman" w:hAnsi="Times New Roman" w:cs="Times New Roman"/>
                            <w:b w:val="0"/>
                            <w:color w:val="auto"/>
                            <w:sz w:val="16"/>
                            <w:szCs w:val="16"/>
                          </w:rPr>
                          <w:t>1</w:t>
                        </w:r>
                        <w:r w:rsidRPr="00377CA7">
                          <w:rPr>
                            <w:rFonts w:ascii="Times New Roman" w:hAnsi="Times New Roman" w:cs="Times New Roman"/>
                            <w:b w:val="0"/>
                            <w:color w:val="auto"/>
                            <w:sz w:val="16"/>
                            <w:szCs w:val="16"/>
                          </w:rPr>
                          <w:t xml:space="preserve">: Trends in </w:t>
                        </w:r>
                        <w:r w:rsidRPr="005F2208">
                          <w:rPr>
                            <w:rFonts w:ascii="Times New Roman" w:hAnsi="Times New Roman" w:cs="Times New Roman"/>
                            <w:b w:val="0"/>
                            <w:color w:val="auto"/>
                            <w:sz w:val="16"/>
                            <w:szCs w:val="16"/>
                          </w:rPr>
                          <w:t>the proportion</w:t>
                        </w:r>
                        <w:r w:rsidRPr="00377CA7">
                          <w:rPr>
                            <w:rFonts w:ascii="Times New Roman" w:hAnsi="Times New Roman" w:cs="Times New Roman"/>
                            <w:b w:val="0"/>
                            <w:color w:val="auto"/>
                            <w:sz w:val="16"/>
                            <w:szCs w:val="16"/>
                          </w:rPr>
                          <w:t xml:space="preserve"> of Rockfish (</w:t>
                        </w:r>
                        <w:proofErr w:type="spellStart"/>
                        <w:r w:rsidRPr="00377CA7">
                          <w:rPr>
                            <w:rFonts w:ascii="Times New Roman" w:hAnsi="Times New Roman" w:cs="Times New Roman"/>
                            <w:b w:val="0"/>
                            <w:i/>
                            <w:color w:val="auto"/>
                            <w:sz w:val="16"/>
                            <w:szCs w:val="16"/>
                          </w:rPr>
                          <w:t>Sebastes</w:t>
                        </w:r>
                        <w:proofErr w:type="spellEnd"/>
                        <w:r w:rsidRPr="00377CA7">
                          <w:rPr>
                            <w:rFonts w:ascii="Times New Roman" w:hAnsi="Times New Roman" w:cs="Times New Roman"/>
                            <w:b w:val="0"/>
                            <w:color w:val="auto"/>
                            <w:sz w:val="16"/>
                            <w:szCs w:val="16"/>
                          </w:rPr>
                          <w:t xml:space="preserve">) </w:t>
                        </w:r>
                        <w:r>
                          <w:rPr>
                            <w:rFonts w:ascii="Times New Roman" w:hAnsi="Times New Roman" w:cs="Times New Roman"/>
                            <w:b w:val="0"/>
                            <w:color w:val="auto"/>
                            <w:sz w:val="16"/>
                            <w:szCs w:val="16"/>
                          </w:rPr>
                          <w:t xml:space="preserve">12s environmental </w:t>
                        </w:r>
                        <w:proofErr w:type="spellStart"/>
                        <w:r>
                          <w:rPr>
                            <w:rFonts w:ascii="Times New Roman" w:hAnsi="Times New Roman" w:cs="Times New Roman"/>
                            <w:b w:val="0"/>
                            <w:color w:val="auto"/>
                            <w:sz w:val="16"/>
                            <w:szCs w:val="16"/>
                          </w:rPr>
                          <w:t>mtDNA</w:t>
                        </w:r>
                        <w:proofErr w:type="spellEnd"/>
                        <w:r>
                          <w:rPr>
                            <w:rFonts w:ascii="Times New Roman" w:hAnsi="Times New Roman" w:cs="Times New Roman"/>
                            <w:b w:val="0"/>
                            <w:color w:val="auto"/>
                            <w:sz w:val="16"/>
                            <w:szCs w:val="16"/>
                          </w:rPr>
                          <w:t xml:space="preserve"> </w:t>
                        </w:r>
                        <w:r w:rsidRPr="00377CA7">
                          <w:rPr>
                            <w:rFonts w:ascii="Times New Roman" w:hAnsi="Times New Roman" w:cs="Times New Roman"/>
                            <w:b w:val="0"/>
                            <w:color w:val="auto"/>
                            <w:sz w:val="16"/>
                            <w:szCs w:val="16"/>
                          </w:rPr>
                          <w:t xml:space="preserve">recovered from </w:t>
                        </w:r>
                        <w:proofErr w:type="gramStart"/>
                        <w:r w:rsidRPr="00377CA7">
                          <w:rPr>
                            <w:rFonts w:ascii="Times New Roman" w:hAnsi="Times New Roman" w:cs="Times New Roman"/>
                            <w:b w:val="0"/>
                            <w:color w:val="auto"/>
                            <w:sz w:val="16"/>
                            <w:szCs w:val="16"/>
                          </w:rPr>
                          <w:t>a transect</w:t>
                        </w:r>
                        <w:proofErr w:type="gramEnd"/>
                        <w:r w:rsidRPr="00377CA7">
                          <w:rPr>
                            <w:rFonts w:ascii="Times New Roman" w:hAnsi="Times New Roman" w:cs="Times New Roman"/>
                            <w:b w:val="0"/>
                            <w:color w:val="auto"/>
                            <w:sz w:val="16"/>
                            <w:szCs w:val="16"/>
                          </w:rPr>
                          <w:t xml:space="preserve"> of water samples across </w:t>
                        </w:r>
                        <w:proofErr w:type="spellStart"/>
                        <w:r w:rsidRPr="00377CA7">
                          <w:rPr>
                            <w:rFonts w:ascii="Times New Roman" w:hAnsi="Times New Roman" w:cs="Times New Roman"/>
                            <w:b w:val="0"/>
                            <w:color w:val="auto"/>
                            <w:sz w:val="16"/>
                            <w:szCs w:val="16"/>
                          </w:rPr>
                          <w:t>nearshore</w:t>
                        </w:r>
                        <w:proofErr w:type="spellEnd"/>
                        <w:r w:rsidRPr="00377CA7">
                          <w:rPr>
                            <w:rFonts w:ascii="Times New Roman" w:hAnsi="Times New Roman" w:cs="Times New Roman"/>
                            <w:b w:val="0"/>
                            <w:color w:val="auto"/>
                            <w:sz w:val="16"/>
                            <w:szCs w:val="16"/>
                          </w:rPr>
                          <w:t xml:space="preserve"> habitats in Monterey, California.</w:t>
                        </w:r>
                        <w:r>
                          <w:rPr>
                            <w:rFonts w:ascii="Times New Roman" w:hAnsi="Times New Roman" w:cs="Times New Roman"/>
                            <w:b w:val="0"/>
                            <w:color w:val="auto"/>
                            <w:sz w:val="16"/>
                            <w:szCs w:val="16"/>
                          </w:rPr>
                          <w:t xml:space="preserve"> Blue points are data (in triplicate); black points are means for each sampling site; loess smoothing line shown. </w:t>
                        </w:r>
                        <w:proofErr w:type="gramStart"/>
                        <w:r>
                          <w:rPr>
                            <w:rFonts w:ascii="Times New Roman" w:hAnsi="Times New Roman" w:cs="Times New Roman"/>
                            <w:b w:val="0"/>
                            <w:color w:val="auto"/>
                            <w:sz w:val="16"/>
                            <w:szCs w:val="16"/>
                          </w:rPr>
                          <w:t xml:space="preserve">Data from JA Port, RP Kelly, et al. (submitted to </w:t>
                        </w:r>
                        <w:r>
                          <w:rPr>
                            <w:rFonts w:ascii="Times New Roman" w:hAnsi="Times New Roman" w:cs="Times New Roman"/>
                            <w:b w:val="0"/>
                            <w:i/>
                            <w:color w:val="auto"/>
                            <w:sz w:val="16"/>
                            <w:szCs w:val="16"/>
                          </w:rPr>
                          <w:t>PNAS</w:t>
                        </w:r>
                        <w:r>
                          <w:rPr>
                            <w:rFonts w:ascii="Times New Roman" w:hAnsi="Times New Roman" w:cs="Times New Roman"/>
                            <w:b w:val="0"/>
                            <w:color w:val="auto"/>
                            <w:sz w:val="16"/>
                            <w:szCs w:val="16"/>
                          </w:rPr>
                          <w:t xml:space="preserve"> 2015).</w:t>
                        </w:r>
                        <w:proofErr w:type="gramEnd"/>
                        <w:r>
                          <w:rPr>
                            <w:rFonts w:ascii="Times New Roman" w:hAnsi="Times New Roman" w:cs="Times New Roman"/>
                            <w:b w:val="0"/>
                            <w:color w:val="auto"/>
                            <w:sz w:val="16"/>
                            <w:szCs w:val="16"/>
                          </w:rPr>
                          <w:t xml:space="preserve"> The </w:t>
                        </w:r>
                        <w:proofErr w:type="spellStart"/>
                        <w:proofErr w:type="gramStart"/>
                        <w:r>
                          <w:rPr>
                            <w:rFonts w:ascii="Times New Roman" w:hAnsi="Times New Roman" w:cs="Times New Roman"/>
                            <w:b w:val="0"/>
                            <w:color w:val="auto"/>
                            <w:sz w:val="16"/>
                            <w:szCs w:val="16"/>
                          </w:rPr>
                          <w:t>eDNA</w:t>
                        </w:r>
                        <w:proofErr w:type="spellEnd"/>
                        <w:proofErr w:type="gramEnd"/>
                        <w:r>
                          <w:rPr>
                            <w:rFonts w:ascii="Times New Roman" w:hAnsi="Times New Roman" w:cs="Times New Roman"/>
                            <w:b w:val="0"/>
                            <w:color w:val="auto"/>
                            <w:sz w:val="16"/>
                            <w:szCs w:val="16"/>
                          </w:rPr>
                          <w:t xml:space="preserve"> technique distinguished animal communities in the dynamic </w:t>
                        </w:r>
                        <w:proofErr w:type="spellStart"/>
                        <w:r>
                          <w:rPr>
                            <w:rFonts w:ascii="Times New Roman" w:hAnsi="Times New Roman" w:cs="Times New Roman"/>
                            <w:b w:val="0"/>
                            <w:color w:val="auto"/>
                            <w:sz w:val="16"/>
                            <w:szCs w:val="16"/>
                          </w:rPr>
                          <w:t>nearshore</w:t>
                        </w:r>
                        <w:proofErr w:type="spellEnd"/>
                        <w:r>
                          <w:rPr>
                            <w:rFonts w:ascii="Times New Roman" w:hAnsi="Times New Roman" w:cs="Times New Roman"/>
                            <w:b w:val="0"/>
                            <w:color w:val="auto"/>
                            <w:sz w:val="16"/>
                            <w:szCs w:val="16"/>
                          </w:rPr>
                          <w:t xml:space="preserve"> habitat with a minimum resolution of 60-100m. </w:t>
                        </w:r>
                      </w:p>
                    </w:txbxContent>
                  </v:textbox>
                </v:shape>
                <w10:wrap type="square"/>
              </v:group>
            </w:pict>
          </mc:Fallback>
        </mc:AlternateContent>
      </w:r>
      <w:r w:rsidR="00680E7B" w:rsidRPr="00401336">
        <w:rPr>
          <w:rFonts w:ascii="Times New Roman" w:hAnsi="Times New Roman" w:cs="Times New Roman"/>
          <w:b/>
        </w:rPr>
        <w:t>Expected Results</w:t>
      </w:r>
      <w:r w:rsidR="0074001E" w:rsidRPr="00401336">
        <w:rPr>
          <w:rFonts w:ascii="Times New Roman" w:hAnsi="Times New Roman" w:cs="Times New Roman"/>
          <w:b/>
        </w:rPr>
        <w:t>:</w:t>
      </w:r>
      <w:r w:rsidR="004362A9" w:rsidRPr="00401336">
        <w:rPr>
          <w:rFonts w:ascii="Times New Roman" w:hAnsi="Times New Roman" w:cs="Times New Roman"/>
        </w:rPr>
        <w:t xml:space="preserve"> </w:t>
      </w:r>
      <w:r w:rsidR="00CE1D9E" w:rsidRPr="00401336">
        <w:rPr>
          <w:rFonts w:ascii="Times New Roman" w:hAnsi="Times New Roman" w:cs="Times New Roman"/>
          <w:u w:val="single"/>
        </w:rPr>
        <w:t>Preliminary data</w:t>
      </w:r>
      <w:r w:rsidR="00CE1D9E" w:rsidRPr="00196C95">
        <w:rPr>
          <w:rFonts w:ascii="Times New Roman" w:hAnsi="Times New Roman" w:cs="Times New Roman"/>
        </w:rPr>
        <w:t xml:space="preserve">: </w:t>
      </w:r>
      <w:r w:rsidR="00D17B84" w:rsidRPr="00196C95">
        <w:rPr>
          <w:rFonts w:ascii="Times New Roman" w:hAnsi="Times New Roman" w:cs="Times New Roman"/>
        </w:rPr>
        <w:t>A</w:t>
      </w:r>
      <w:r w:rsidR="00A32F15" w:rsidRPr="00196C95">
        <w:rPr>
          <w:rFonts w:ascii="Times New Roman" w:hAnsi="Times New Roman" w:cs="Times New Roman"/>
        </w:rPr>
        <w:t xml:space="preserve"> growing number of publications have demonstrated the utility of extraction and sequencing of this </w:t>
      </w:r>
      <w:proofErr w:type="spellStart"/>
      <w:r w:rsidR="00A32F15" w:rsidRPr="00196C95">
        <w:rPr>
          <w:rFonts w:ascii="Times New Roman" w:hAnsi="Times New Roman" w:cs="Times New Roman"/>
        </w:rPr>
        <w:t>eDNA</w:t>
      </w:r>
      <w:proofErr w:type="spellEnd"/>
      <w:r w:rsidR="00A32F15" w:rsidRPr="00196C95">
        <w:rPr>
          <w:rFonts w:ascii="Times New Roman" w:hAnsi="Times New Roman" w:cs="Times New Roman"/>
        </w:rPr>
        <w:t xml:space="preserve"> from water samples to survey metazoan species and communities</w:t>
      </w:r>
      <w:r w:rsidR="00427465">
        <w:rPr>
          <w:rFonts w:ascii="Times New Roman" w:hAnsi="Times New Roman" w:cs="Times New Roman"/>
          <w:vertAlign w:val="superscript"/>
        </w:rPr>
        <w:t>1-3</w:t>
      </w:r>
      <w:r w:rsidR="00A32F15" w:rsidRPr="00196C95">
        <w:rPr>
          <w:rFonts w:ascii="Times New Roman" w:hAnsi="Times New Roman" w:cs="Times New Roman"/>
        </w:rPr>
        <w:t xml:space="preserve">. </w:t>
      </w:r>
      <w:r w:rsidR="00C93A01">
        <w:rPr>
          <w:rFonts w:ascii="Times New Roman" w:hAnsi="Times New Roman" w:cs="Times New Roman"/>
        </w:rPr>
        <w:t xml:space="preserve">Millions </w:t>
      </w:r>
      <w:r w:rsidR="00A32F15" w:rsidRPr="00196C95">
        <w:rPr>
          <w:rFonts w:ascii="Times New Roman" w:hAnsi="Times New Roman" w:cs="Times New Roman"/>
        </w:rPr>
        <w:t xml:space="preserve">of DNA sequences </w:t>
      </w:r>
      <w:r w:rsidR="00C93A01">
        <w:rPr>
          <w:rFonts w:ascii="Times New Roman" w:hAnsi="Times New Roman" w:cs="Times New Roman"/>
        </w:rPr>
        <w:t>are generated from each sample</w:t>
      </w:r>
      <w:ins w:id="18" w:author="RPK" w:date="2016-06-07T09:22:00Z">
        <w:r w:rsidR="00520F62">
          <w:rPr>
            <w:rFonts w:ascii="Times New Roman" w:hAnsi="Times New Roman" w:cs="Times New Roman"/>
          </w:rPr>
          <w:t>,</w:t>
        </w:r>
      </w:ins>
      <w:r w:rsidR="00C93A01">
        <w:rPr>
          <w:rFonts w:ascii="Times New Roman" w:hAnsi="Times New Roman" w:cs="Times New Roman"/>
        </w:rPr>
        <w:t xml:space="preserve">  </w:t>
      </w:r>
      <w:del w:id="19" w:author="RPK" w:date="2016-06-07T09:22:00Z">
        <w:r w:rsidR="00C93A01" w:rsidDel="00520F62">
          <w:rPr>
            <w:rFonts w:ascii="Times New Roman" w:hAnsi="Times New Roman" w:cs="Times New Roman"/>
          </w:rPr>
          <w:delText xml:space="preserve">representing </w:delText>
        </w:r>
      </w:del>
      <w:ins w:id="20" w:author="RPK" w:date="2016-06-07T09:22:00Z">
        <w:r w:rsidR="00520F62">
          <w:rPr>
            <w:rFonts w:ascii="Times New Roman" w:hAnsi="Times New Roman" w:cs="Times New Roman"/>
          </w:rPr>
          <w:t>revealing</w:t>
        </w:r>
        <w:r w:rsidR="00520F62">
          <w:rPr>
            <w:rFonts w:ascii="Times New Roman" w:hAnsi="Times New Roman" w:cs="Times New Roman"/>
          </w:rPr>
          <w:t xml:space="preserve"> </w:t>
        </w:r>
      </w:ins>
      <w:r w:rsidR="00C93A01">
        <w:rPr>
          <w:rFonts w:ascii="Times New Roman" w:hAnsi="Times New Roman" w:cs="Times New Roman"/>
        </w:rPr>
        <w:t xml:space="preserve">a diverse </w:t>
      </w:r>
      <w:del w:id="21" w:author="RPK" w:date="2016-06-07T09:22:00Z">
        <w:r w:rsidR="00C93A01" w:rsidDel="00520F62">
          <w:rPr>
            <w:rFonts w:ascii="Times New Roman" w:hAnsi="Times New Roman" w:cs="Times New Roman"/>
          </w:rPr>
          <w:delText xml:space="preserve">sample </w:delText>
        </w:r>
      </w:del>
      <w:ins w:id="22" w:author="RPK" w:date="2016-06-07T09:22:00Z">
        <w:r w:rsidR="00520F62">
          <w:rPr>
            <w:rFonts w:ascii="Times New Roman" w:hAnsi="Times New Roman" w:cs="Times New Roman"/>
          </w:rPr>
          <w:t>suite</w:t>
        </w:r>
        <w:r w:rsidR="00520F62">
          <w:rPr>
            <w:rFonts w:ascii="Times New Roman" w:hAnsi="Times New Roman" w:cs="Times New Roman"/>
          </w:rPr>
          <w:t xml:space="preserve"> </w:t>
        </w:r>
      </w:ins>
      <w:r w:rsidR="00C93A01">
        <w:rPr>
          <w:rFonts w:ascii="Times New Roman" w:hAnsi="Times New Roman" w:cs="Times New Roman"/>
        </w:rPr>
        <w:t>of species that would</w:t>
      </w:r>
      <w:r w:rsidR="00A32F15" w:rsidRPr="00196C95">
        <w:rPr>
          <w:rFonts w:ascii="Times New Roman" w:hAnsi="Times New Roman" w:cs="Times New Roman"/>
        </w:rPr>
        <w:t xml:space="preserve"> </w:t>
      </w:r>
      <w:r w:rsidR="00A32F15" w:rsidRPr="00E9715D">
        <w:rPr>
          <w:rFonts w:ascii="Times New Roman" w:hAnsi="Times New Roman" w:cs="Times New Roman"/>
        </w:rPr>
        <w:t xml:space="preserve">otherwise be difficult or impossible to survey. Preliminary data in hand demonstrate </w:t>
      </w:r>
      <w:proofErr w:type="spellStart"/>
      <w:r w:rsidR="00A32F15" w:rsidRPr="00E9715D">
        <w:rPr>
          <w:rFonts w:ascii="Times New Roman" w:hAnsi="Times New Roman" w:cs="Times New Roman"/>
        </w:rPr>
        <w:t>eDNA’s</w:t>
      </w:r>
      <w:proofErr w:type="spellEnd"/>
      <w:r w:rsidR="00A32F15" w:rsidRPr="00E9715D">
        <w:rPr>
          <w:rFonts w:ascii="Times New Roman" w:hAnsi="Times New Roman" w:cs="Times New Roman"/>
        </w:rPr>
        <w:t xml:space="preserve"> feasibility, appropriate spatial scale, and suitable taxonomic breadth for the proposed project. </w:t>
      </w:r>
    </w:p>
    <w:p w14:paraId="251DA86D" w14:textId="376117DB" w:rsidR="004541F6" w:rsidRPr="00E9715D" w:rsidRDefault="00A32F15" w:rsidP="00D90100">
      <w:pPr>
        <w:ind w:firstLine="360"/>
        <w:rPr>
          <w:rFonts w:ascii="Times New Roman" w:hAnsi="Times New Roman" w:cs="Times New Roman"/>
        </w:rPr>
      </w:pPr>
      <w:r w:rsidRPr="00E9715D">
        <w:rPr>
          <w:rFonts w:ascii="Times New Roman" w:hAnsi="Times New Roman" w:cs="Times New Roman"/>
        </w:rPr>
        <w:t xml:space="preserve">As to spatial scale, </w:t>
      </w:r>
      <w:proofErr w:type="spellStart"/>
      <w:r w:rsidRPr="00E9715D">
        <w:rPr>
          <w:rFonts w:ascii="Times New Roman" w:hAnsi="Times New Roman" w:cs="Times New Roman"/>
        </w:rPr>
        <w:t>eDNA</w:t>
      </w:r>
      <w:proofErr w:type="spellEnd"/>
      <w:r w:rsidRPr="00E9715D">
        <w:rPr>
          <w:rFonts w:ascii="Times New Roman" w:hAnsi="Times New Roman" w:cs="Times New Roman"/>
        </w:rPr>
        <w:t xml:space="preserve"> can distinguish ecological communities at scales of 60-100m, even in a dynamic</w:t>
      </w:r>
      <w:r w:rsidR="004541F6" w:rsidRPr="00E9715D">
        <w:rPr>
          <w:rFonts w:ascii="Times New Roman" w:hAnsi="Times New Roman" w:cs="Times New Roman"/>
        </w:rPr>
        <w:t xml:space="preserve"> marine</w:t>
      </w:r>
      <w:r w:rsidRPr="00E9715D">
        <w:rPr>
          <w:rFonts w:ascii="Times New Roman" w:hAnsi="Times New Roman" w:cs="Times New Roman"/>
        </w:rPr>
        <w:t xml:space="preserve"> </w:t>
      </w:r>
      <w:proofErr w:type="spellStart"/>
      <w:r w:rsidRPr="00E9715D">
        <w:rPr>
          <w:rFonts w:ascii="Times New Roman" w:hAnsi="Times New Roman" w:cs="Times New Roman"/>
        </w:rPr>
        <w:t>nearshore</w:t>
      </w:r>
      <w:proofErr w:type="spellEnd"/>
      <w:r w:rsidRPr="00E9715D">
        <w:rPr>
          <w:rFonts w:ascii="Times New Roman" w:hAnsi="Times New Roman" w:cs="Times New Roman"/>
        </w:rPr>
        <w:t xml:space="preserve"> environment (Fig. 1), and is useful for detecting even rare species in </w:t>
      </w:r>
      <w:r w:rsidR="009B6789" w:rsidRPr="00E9715D">
        <w:rPr>
          <w:rFonts w:ascii="Times New Roman" w:hAnsi="Times New Roman" w:cs="Times New Roman"/>
        </w:rPr>
        <w:t>both salt and freshwater</w:t>
      </w:r>
      <w:r w:rsidR="00427465" w:rsidRPr="00427465">
        <w:rPr>
          <w:rFonts w:ascii="Times New Roman" w:hAnsi="Times New Roman" w:cs="Times New Roman"/>
          <w:vertAlign w:val="superscript"/>
        </w:rPr>
        <w:t>3–5</w:t>
      </w:r>
      <w:r w:rsidRPr="00196C95">
        <w:rPr>
          <w:rFonts w:ascii="Times New Roman" w:hAnsi="Times New Roman" w:cs="Times New Roman"/>
        </w:rPr>
        <w:t xml:space="preserve">. While </w:t>
      </w:r>
      <w:proofErr w:type="spellStart"/>
      <w:r w:rsidRPr="00196C95">
        <w:rPr>
          <w:rFonts w:ascii="Times New Roman" w:hAnsi="Times New Roman" w:cs="Times New Roman"/>
        </w:rPr>
        <w:t>eDNA</w:t>
      </w:r>
      <w:proofErr w:type="spellEnd"/>
      <w:r w:rsidRPr="00196C95">
        <w:rPr>
          <w:rFonts w:ascii="Times New Roman" w:hAnsi="Times New Roman" w:cs="Times New Roman"/>
        </w:rPr>
        <w:t xml:space="preserve"> </w:t>
      </w:r>
      <w:r w:rsidR="004541F6" w:rsidRPr="00196C95">
        <w:rPr>
          <w:rFonts w:ascii="Times New Roman" w:hAnsi="Times New Roman" w:cs="Times New Roman"/>
        </w:rPr>
        <w:t xml:space="preserve">alone </w:t>
      </w:r>
      <w:r w:rsidR="00C93A01">
        <w:rPr>
          <w:rFonts w:ascii="Times New Roman" w:hAnsi="Times New Roman" w:cs="Times New Roman"/>
        </w:rPr>
        <w:t>does not</w:t>
      </w:r>
      <w:r w:rsidR="00C93A01" w:rsidRPr="00196C95">
        <w:rPr>
          <w:rFonts w:ascii="Times New Roman" w:hAnsi="Times New Roman" w:cs="Times New Roman"/>
        </w:rPr>
        <w:t xml:space="preserve"> </w:t>
      </w:r>
      <w:r w:rsidR="004541F6" w:rsidRPr="00E9715D">
        <w:rPr>
          <w:rFonts w:ascii="Times New Roman" w:hAnsi="Times New Roman" w:cs="Times New Roman"/>
        </w:rPr>
        <w:t xml:space="preserve">currently provide </w:t>
      </w:r>
      <w:r w:rsidRPr="00E9715D">
        <w:rPr>
          <w:rFonts w:ascii="Times New Roman" w:hAnsi="Times New Roman" w:cs="Times New Roman"/>
        </w:rPr>
        <w:t>quantitative assessment of the abundance of source animals,</w:t>
      </w:r>
      <w:r w:rsidR="004541F6" w:rsidRPr="00E9715D">
        <w:rPr>
          <w:rFonts w:ascii="Times New Roman" w:hAnsi="Times New Roman" w:cs="Times New Roman"/>
        </w:rPr>
        <w:t xml:space="preserve"> </w:t>
      </w:r>
      <w:r w:rsidR="00427465" w:rsidRPr="00E9715D">
        <w:rPr>
          <w:rFonts w:ascii="Times New Roman" w:hAnsi="Times New Roman" w:cs="Times New Roman"/>
        </w:rPr>
        <w:t xml:space="preserve">our proposed work advances </w:t>
      </w:r>
      <w:proofErr w:type="spellStart"/>
      <w:r w:rsidR="00427465" w:rsidRPr="00E9715D">
        <w:rPr>
          <w:rFonts w:ascii="Times New Roman" w:hAnsi="Times New Roman" w:cs="Times New Roman"/>
        </w:rPr>
        <w:t>eDNA</w:t>
      </w:r>
      <w:proofErr w:type="spellEnd"/>
      <w:r w:rsidR="00427465" w:rsidRPr="00E9715D">
        <w:rPr>
          <w:rFonts w:ascii="Times New Roman" w:hAnsi="Times New Roman" w:cs="Times New Roman"/>
        </w:rPr>
        <w:t xml:space="preserve"> methods </w:t>
      </w:r>
      <w:r w:rsidR="004541F6" w:rsidRPr="00E9715D">
        <w:rPr>
          <w:rFonts w:ascii="Times New Roman" w:hAnsi="Times New Roman" w:cs="Times New Roman"/>
        </w:rPr>
        <w:t xml:space="preserve">by </w:t>
      </w:r>
      <w:r w:rsidR="00427465">
        <w:rPr>
          <w:rFonts w:ascii="Times New Roman" w:hAnsi="Times New Roman" w:cs="Times New Roman"/>
        </w:rPr>
        <w:t xml:space="preserve">providing a </w:t>
      </w:r>
      <w:r w:rsidR="004541F6" w:rsidRPr="00E9715D">
        <w:rPr>
          <w:rFonts w:ascii="Times New Roman" w:hAnsi="Times New Roman" w:cs="Times New Roman"/>
        </w:rPr>
        <w:t>link</w:t>
      </w:r>
      <w:r w:rsidR="00427465">
        <w:rPr>
          <w:rFonts w:ascii="Times New Roman" w:hAnsi="Times New Roman" w:cs="Times New Roman"/>
        </w:rPr>
        <w:t xml:space="preserve"> between</w:t>
      </w:r>
      <w:r w:rsidR="004541F6" w:rsidRPr="00E9715D">
        <w:rPr>
          <w:rFonts w:ascii="Times New Roman" w:hAnsi="Times New Roman" w:cs="Times New Roman"/>
        </w:rPr>
        <w:t xml:space="preserve"> </w:t>
      </w:r>
      <w:r w:rsidR="00427465">
        <w:rPr>
          <w:rFonts w:ascii="Times New Roman" w:hAnsi="Times New Roman" w:cs="Times New Roman"/>
        </w:rPr>
        <w:t xml:space="preserve">fish abundance and </w:t>
      </w:r>
      <w:proofErr w:type="spellStart"/>
      <w:r w:rsidR="004541F6" w:rsidRPr="00E9715D">
        <w:rPr>
          <w:rFonts w:ascii="Times New Roman" w:hAnsi="Times New Roman" w:cs="Times New Roman"/>
        </w:rPr>
        <w:t>eDNA</w:t>
      </w:r>
      <w:proofErr w:type="spellEnd"/>
      <w:r w:rsidR="004541F6" w:rsidRPr="00E9715D">
        <w:rPr>
          <w:rFonts w:ascii="Times New Roman" w:hAnsi="Times New Roman" w:cs="Times New Roman"/>
        </w:rPr>
        <w:t xml:space="preserve"> survey</w:t>
      </w:r>
      <w:r w:rsidR="00427465">
        <w:rPr>
          <w:rFonts w:ascii="Times New Roman" w:hAnsi="Times New Roman" w:cs="Times New Roman"/>
        </w:rPr>
        <w:t>s</w:t>
      </w:r>
      <w:r w:rsidR="004541F6" w:rsidRPr="00E9715D">
        <w:rPr>
          <w:rFonts w:ascii="Times New Roman" w:hAnsi="Times New Roman" w:cs="Times New Roman"/>
        </w:rPr>
        <w:t xml:space="preserve"> </w:t>
      </w:r>
      <w:r w:rsidR="00427465">
        <w:rPr>
          <w:rFonts w:ascii="Times New Roman" w:hAnsi="Times New Roman" w:cs="Times New Roman"/>
        </w:rPr>
        <w:t xml:space="preserve">and an application for </w:t>
      </w:r>
      <w:r w:rsidR="00F30A45" w:rsidRPr="00E9715D">
        <w:rPr>
          <w:rFonts w:ascii="Times New Roman" w:hAnsi="Times New Roman" w:cs="Times New Roman"/>
        </w:rPr>
        <w:t xml:space="preserve">rapidly </w:t>
      </w:r>
      <w:r w:rsidR="008C44EF" w:rsidRPr="00E9715D">
        <w:rPr>
          <w:rFonts w:ascii="Times New Roman" w:hAnsi="Times New Roman" w:cs="Times New Roman"/>
        </w:rPr>
        <w:t xml:space="preserve">assessing </w:t>
      </w:r>
      <w:proofErr w:type="spellStart"/>
      <w:r w:rsidR="00427465">
        <w:rPr>
          <w:rFonts w:ascii="Times New Roman" w:hAnsi="Times New Roman" w:cs="Times New Roman"/>
        </w:rPr>
        <w:t>nearshore</w:t>
      </w:r>
      <w:proofErr w:type="spellEnd"/>
      <w:r w:rsidR="00427465">
        <w:rPr>
          <w:rFonts w:ascii="Times New Roman" w:hAnsi="Times New Roman" w:cs="Times New Roman"/>
        </w:rPr>
        <w:t xml:space="preserve"> habitat use by fish</w:t>
      </w:r>
      <w:r w:rsidR="008C44EF" w:rsidRPr="00E9715D">
        <w:rPr>
          <w:rFonts w:ascii="Times New Roman" w:hAnsi="Times New Roman" w:cs="Times New Roman"/>
        </w:rPr>
        <w:t>.</w:t>
      </w:r>
    </w:p>
    <w:p w14:paraId="7DD31185" w14:textId="4013ED6B" w:rsidR="00A32F15" w:rsidRPr="00D24057" w:rsidRDefault="00A32F15" w:rsidP="00203B63">
      <w:pPr>
        <w:ind w:firstLine="360"/>
        <w:rPr>
          <w:rFonts w:ascii="Times New Roman" w:hAnsi="Times New Roman" w:cs="Times New Roman"/>
        </w:rPr>
      </w:pPr>
      <w:r w:rsidRPr="00E9715D">
        <w:rPr>
          <w:rFonts w:ascii="Times New Roman" w:hAnsi="Times New Roman" w:cs="Times New Roman"/>
        </w:rPr>
        <w:t>As to taxonomic breadth, we have designed and tested primers to amplify a ca. 110bp fragment of the 16s mitochondrial DNA (</w:t>
      </w:r>
      <w:proofErr w:type="spellStart"/>
      <w:r w:rsidRPr="00E9715D">
        <w:rPr>
          <w:rFonts w:ascii="Times New Roman" w:hAnsi="Times New Roman" w:cs="Times New Roman"/>
        </w:rPr>
        <w:t>mtDNA</w:t>
      </w:r>
      <w:proofErr w:type="spellEnd"/>
      <w:r w:rsidRPr="00E9715D">
        <w:rPr>
          <w:rFonts w:ascii="Times New Roman" w:hAnsi="Times New Roman" w:cs="Times New Roman"/>
        </w:rPr>
        <w:t xml:space="preserve">) from animal species from environmental samples. These successfully amplify and sequence diverse members of at least 7 phyla including </w:t>
      </w:r>
      <w:proofErr w:type="spellStart"/>
      <w:r w:rsidRPr="00E9715D">
        <w:rPr>
          <w:rFonts w:ascii="Times New Roman" w:hAnsi="Times New Roman" w:cs="Times New Roman"/>
        </w:rPr>
        <w:t>Chordata</w:t>
      </w:r>
      <w:proofErr w:type="spellEnd"/>
      <w:r w:rsidRPr="00E9715D">
        <w:rPr>
          <w:rFonts w:ascii="Times New Roman" w:hAnsi="Times New Roman" w:cs="Times New Roman"/>
        </w:rPr>
        <w:t xml:space="preserve"> (i.e., vertebrates), </w:t>
      </w:r>
      <w:proofErr w:type="spellStart"/>
      <w:r w:rsidRPr="00E9715D">
        <w:rPr>
          <w:rFonts w:ascii="Times New Roman" w:hAnsi="Times New Roman" w:cs="Times New Roman"/>
        </w:rPr>
        <w:t>Arthropoda</w:t>
      </w:r>
      <w:proofErr w:type="spellEnd"/>
      <w:r w:rsidRPr="00E9715D">
        <w:rPr>
          <w:rFonts w:ascii="Times New Roman" w:hAnsi="Times New Roman" w:cs="Times New Roman"/>
        </w:rPr>
        <w:t>, and Mollusca from samples in Puget Sound</w:t>
      </w:r>
      <w:r w:rsidR="00217476" w:rsidRPr="00E9715D">
        <w:rPr>
          <w:rFonts w:ascii="Times New Roman" w:hAnsi="Times New Roman" w:cs="Times New Roman"/>
        </w:rPr>
        <w:t xml:space="preserve">, and are useful for characterizing animal communities. </w:t>
      </w:r>
      <w:r w:rsidR="00427465">
        <w:rPr>
          <w:rFonts w:ascii="Times New Roman" w:hAnsi="Times New Roman" w:cs="Times New Roman"/>
        </w:rPr>
        <w:t>We have</w:t>
      </w:r>
      <w:r w:rsidRPr="00E9715D">
        <w:rPr>
          <w:rFonts w:ascii="Times New Roman" w:hAnsi="Times New Roman" w:cs="Times New Roman"/>
        </w:rPr>
        <w:t xml:space="preserve"> also used a small fragment of 12s </w:t>
      </w:r>
      <w:proofErr w:type="spellStart"/>
      <w:r w:rsidRPr="00E9715D">
        <w:rPr>
          <w:rFonts w:ascii="Times New Roman" w:hAnsi="Times New Roman" w:cs="Times New Roman"/>
        </w:rPr>
        <w:t>mtDNA</w:t>
      </w:r>
      <w:proofErr w:type="spellEnd"/>
      <w:r w:rsidRPr="00E9715D">
        <w:rPr>
          <w:rFonts w:ascii="Times New Roman" w:hAnsi="Times New Roman" w:cs="Times New Roman"/>
        </w:rPr>
        <w:t xml:space="preserve"> to focus on vertebrates specifically</w:t>
      </w:r>
      <w:r w:rsidR="0064089C" w:rsidRPr="00401336">
        <w:rPr>
          <w:rFonts w:ascii="Times New Roman" w:hAnsi="Times New Roman" w:cs="Times New Roman"/>
        </w:rPr>
        <w:fldChar w:fldCharType="begin"/>
      </w:r>
      <w:r w:rsidR="007C5B09" w:rsidRPr="00196C95">
        <w:rPr>
          <w:rFonts w:ascii="Times New Roman" w:hAnsi="Times New Roman" w:cs="Times New Roman"/>
        </w:rPr>
        <w:instrText xml:space="preserve"> ADDIN ZOTERO_ITEM CSL_CITATION {"citationID":"27pkv34ksd","properties":{"formattedCitation":"{\\rtf \\super 2\\nosupersub{}}","plainCitation":"2"},"citationItems":[{"id":3497,"uris":["http://zotero.org/users/1189947/items/TB9NU8MZ"],"uri":["http://zotero.org/users/1189947/items/TB9NU8MZ"],"itemData":{"id":3497,"type":"article-journal","title":"Using environmental DNA to census marine fishes in a large mesocosm","container-title":"PloS one","page":"e86175","volume":"9","issue":"1","source":"Google Scholar","author":[{"family":"Kelly","given":"Ryan P."},{"family":"Port","given":"Jesse A."},{"family":"Yamahara","given":"Kevan M."},{"family":"Crowder","given":"Larry B."}],"issued":{"date-parts":[["2014"]]},"accessed":{"date-parts":[["2015",2,10]]}}}],"schema":"https://github.com/citation-style-language/schema/raw/master/csl-citation.json"} </w:instrText>
      </w:r>
      <w:r w:rsidR="0064089C" w:rsidRPr="00401336">
        <w:rPr>
          <w:rFonts w:ascii="Times New Roman" w:hAnsi="Times New Roman" w:cs="Times New Roman"/>
        </w:rPr>
        <w:fldChar w:fldCharType="separate"/>
      </w:r>
      <w:r w:rsidR="007C5B09" w:rsidRPr="00401336">
        <w:rPr>
          <w:rFonts w:ascii="Times New Roman" w:hAnsi="Times New Roman" w:cs="Times New Roman"/>
          <w:vertAlign w:val="superscript"/>
        </w:rPr>
        <w:t>2</w:t>
      </w:r>
      <w:r w:rsidR="0064089C" w:rsidRPr="00401336">
        <w:rPr>
          <w:rFonts w:ascii="Times New Roman" w:hAnsi="Times New Roman" w:cs="Times New Roman"/>
        </w:rPr>
        <w:fldChar w:fldCharType="end"/>
      </w:r>
      <w:r w:rsidR="0077424A" w:rsidRPr="00401336">
        <w:rPr>
          <w:rFonts w:ascii="Times New Roman" w:hAnsi="Times New Roman" w:cs="Times New Roman"/>
        </w:rPr>
        <w:t xml:space="preserve">; this tool detects </w:t>
      </w:r>
      <w:r w:rsidR="005063EF">
        <w:rPr>
          <w:rFonts w:ascii="Times New Roman" w:hAnsi="Times New Roman" w:cs="Times New Roman"/>
        </w:rPr>
        <w:t xml:space="preserve">and distinguishes </w:t>
      </w:r>
      <w:r w:rsidR="0077424A" w:rsidRPr="00401336">
        <w:rPr>
          <w:rFonts w:ascii="Times New Roman" w:hAnsi="Times New Roman" w:cs="Times New Roman"/>
        </w:rPr>
        <w:t>bony fish well.</w:t>
      </w:r>
      <w:r w:rsidRPr="00401336">
        <w:rPr>
          <w:rFonts w:ascii="Times New Roman" w:hAnsi="Times New Roman" w:cs="Times New Roman"/>
        </w:rPr>
        <w:t xml:space="preserve"> </w:t>
      </w:r>
      <w:r w:rsidR="007000EF" w:rsidRPr="00401336">
        <w:rPr>
          <w:rFonts w:ascii="Times New Roman" w:hAnsi="Times New Roman" w:cs="Times New Roman"/>
        </w:rPr>
        <w:t xml:space="preserve">Jeff </w:t>
      </w:r>
      <w:proofErr w:type="spellStart"/>
      <w:r w:rsidR="007000EF" w:rsidRPr="00401336">
        <w:rPr>
          <w:rFonts w:ascii="Times New Roman" w:hAnsi="Times New Roman" w:cs="Times New Roman"/>
        </w:rPr>
        <w:t>Duda</w:t>
      </w:r>
      <w:proofErr w:type="spellEnd"/>
      <w:r w:rsidR="007000EF" w:rsidRPr="00401336">
        <w:rPr>
          <w:rFonts w:ascii="Times New Roman" w:hAnsi="Times New Roman" w:cs="Times New Roman"/>
        </w:rPr>
        <w:t xml:space="preserve"> (USGS) and colleagues have developed salmon-specific molecular markers that would allow us to distinguish</w:t>
      </w:r>
      <w:r w:rsidR="00591179" w:rsidRPr="00196C95">
        <w:rPr>
          <w:rFonts w:ascii="Times New Roman" w:hAnsi="Times New Roman" w:cs="Times New Roman"/>
        </w:rPr>
        <w:t xml:space="preserve"> among all of</w:t>
      </w:r>
      <w:r w:rsidR="007000EF" w:rsidRPr="00196C95">
        <w:rPr>
          <w:rFonts w:ascii="Times New Roman" w:hAnsi="Times New Roman" w:cs="Times New Roman"/>
        </w:rPr>
        <w:t xml:space="preserve"> </w:t>
      </w:r>
      <w:r w:rsidR="00591179" w:rsidRPr="00196C95">
        <w:rPr>
          <w:rFonts w:ascii="Times New Roman" w:hAnsi="Times New Roman" w:cs="Times New Roman"/>
        </w:rPr>
        <w:t>the species, several of which have listed ESUs in Puget Sound</w:t>
      </w:r>
      <w:r w:rsidR="007000EF" w:rsidRPr="00E9715D">
        <w:rPr>
          <w:rFonts w:ascii="Times New Roman" w:hAnsi="Times New Roman" w:cs="Times New Roman"/>
        </w:rPr>
        <w:t xml:space="preserve">. </w:t>
      </w:r>
      <w:r w:rsidR="0077424A" w:rsidRPr="00E9715D">
        <w:rPr>
          <w:rFonts w:ascii="Times New Roman" w:hAnsi="Times New Roman" w:cs="Times New Roman"/>
        </w:rPr>
        <w:t xml:space="preserve">Others have used an existing 18s primer set to </w:t>
      </w:r>
      <w:r w:rsidR="00A42E77" w:rsidRPr="00E9715D">
        <w:rPr>
          <w:rFonts w:ascii="Times New Roman" w:hAnsi="Times New Roman" w:cs="Times New Roman"/>
        </w:rPr>
        <w:t>characterize a suite of metazoans from environmental samples, and we envision this as</w:t>
      </w:r>
      <w:r w:rsidR="007000EF" w:rsidRPr="00E9715D">
        <w:rPr>
          <w:rFonts w:ascii="Times New Roman" w:hAnsi="Times New Roman" w:cs="Times New Roman"/>
        </w:rPr>
        <w:t xml:space="preserve"> a supplementary source of data for the proposed work.</w:t>
      </w:r>
      <w:r w:rsidR="00184B5A" w:rsidRPr="00E9715D">
        <w:rPr>
          <w:rFonts w:ascii="Times New Roman" w:hAnsi="Times New Roman" w:cs="Times New Roman"/>
        </w:rPr>
        <w:t xml:space="preserve"> Each </w:t>
      </w:r>
      <w:r w:rsidR="005063EF">
        <w:rPr>
          <w:rFonts w:ascii="Times New Roman" w:hAnsi="Times New Roman" w:cs="Times New Roman"/>
        </w:rPr>
        <w:t>of these tools is</w:t>
      </w:r>
      <w:r w:rsidR="00184B5A" w:rsidRPr="00401336">
        <w:rPr>
          <w:rFonts w:ascii="Times New Roman" w:hAnsi="Times New Roman" w:cs="Times New Roman"/>
        </w:rPr>
        <w:t xml:space="preserve"> available and functional, but have not been used together in a synoptic way for the purposes we envision here.</w:t>
      </w:r>
      <w:r w:rsidR="00A25BAC" w:rsidRPr="00401336">
        <w:rPr>
          <w:rFonts w:ascii="Times New Roman" w:hAnsi="Times New Roman" w:cs="Times New Roman"/>
        </w:rPr>
        <w:t xml:space="preserve"> </w:t>
      </w:r>
    </w:p>
    <w:p w14:paraId="255416CD" w14:textId="4B7A11F3" w:rsidR="00A32F15" w:rsidRPr="00D24057" w:rsidRDefault="00F37B2C" w:rsidP="00336A99">
      <w:pPr>
        <w:ind w:firstLine="360"/>
        <w:rPr>
          <w:rFonts w:ascii="Times New Roman" w:hAnsi="Times New Roman" w:cs="Times New Roman"/>
        </w:rPr>
      </w:pPr>
      <w:r w:rsidRPr="005063EF">
        <w:rPr>
          <w:rFonts w:ascii="Times New Roman" w:hAnsi="Times New Roman" w:cs="Times New Roman"/>
          <w:b/>
          <w:u w:val="single"/>
        </w:rPr>
        <w:t>Probability of success</w:t>
      </w:r>
      <w:r w:rsidRPr="005063EF">
        <w:rPr>
          <w:rFonts w:ascii="Times New Roman" w:hAnsi="Times New Roman" w:cs="Times New Roman"/>
          <w:b/>
        </w:rPr>
        <w:t>:</w:t>
      </w:r>
      <w:r w:rsidRPr="00D24057">
        <w:rPr>
          <w:rFonts w:ascii="Times New Roman" w:hAnsi="Times New Roman" w:cs="Times New Roman"/>
        </w:rPr>
        <w:t xml:space="preserve"> </w:t>
      </w:r>
      <w:r w:rsidR="00A055C7" w:rsidRPr="00D24057">
        <w:rPr>
          <w:rFonts w:ascii="Times New Roman" w:hAnsi="Times New Roman" w:cs="Times New Roman"/>
        </w:rPr>
        <w:t>Year 1 deliverables have a high probability of success, given preliminary data</w:t>
      </w:r>
      <w:r w:rsidR="00D24057" w:rsidRPr="00D24057">
        <w:rPr>
          <w:rFonts w:ascii="Times New Roman" w:hAnsi="Times New Roman" w:cs="Times New Roman"/>
          <w:vertAlign w:val="superscript"/>
        </w:rPr>
        <w:t>2</w:t>
      </w:r>
      <w:r w:rsidR="00C37972" w:rsidRPr="00D24057">
        <w:rPr>
          <w:rFonts w:ascii="Times New Roman" w:hAnsi="Times New Roman" w:cs="Times New Roman"/>
        </w:rPr>
        <w:t xml:space="preserve"> (Fig. 1</w:t>
      </w:r>
      <w:r w:rsidR="00D24057" w:rsidRPr="00D24057">
        <w:rPr>
          <w:rFonts w:ascii="Times New Roman" w:hAnsi="Times New Roman" w:cs="Times New Roman"/>
        </w:rPr>
        <w:t>)</w:t>
      </w:r>
      <w:r w:rsidR="00A055C7" w:rsidRPr="00D24057">
        <w:rPr>
          <w:rFonts w:ascii="Times New Roman" w:hAnsi="Times New Roman" w:cs="Times New Roman"/>
        </w:rPr>
        <w:t xml:space="preserve"> and </w:t>
      </w:r>
      <w:r w:rsidR="004E3C40" w:rsidRPr="00D24057">
        <w:rPr>
          <w:rFonts w:ascii="Times New Roman" w:hAnsi="Times New Roman" w:cs="Times New Roman"/>
        </w:rPr>
        <w:t xml:space="preserve">validation with existing methods is straightforward. </w:t>
      </w:r>
      <w:r w:rsidR="0032444C" w:rsidRPr="00D24057">
        <w:rPr>
          <w:rFonts w:ascii="Times New Roman" w:hAnsi="Times New Roman" w:cs="Times New Roman"/>
        </w:rPr>
        <w:t xml:space="preserve">Year 2 </w:t>
      </w:r>
      <w:r w:rsidR="0032444C" w:rsidRPr="00D24057">
        <w:rPr>
          <w:rFonts w:ascii="Times New Roman" w:hAnsi="Times New Roman" w:cs="Times New Roman"/>
        </w:rPr>
        <w:lastRenderedPageBreak/>
        <w:t>deliverables are less certain, given unknown performanc</w:t>
      </w:r>
      <w:r w:rsidR="00440B2A" w:rsidRPr="009C4EE1">
        <w:rPr>
          <w:rFonts w:ascii="Times New Roman" w:hAnsi="Times New Roman" w:cs="Times New Roman"/>
        </w:rPr>
        <w:t>e of additional molecular tools;</w:t>
      </w:r>
      <w:r w:rsidR="0032444C" w:rsidRPr="009C4EE1">
        <w:rPr>
          <w:rFonts w:ascii="Times New Roman" w:hAnsi="Times New Roman" w:cs="Times New Roman"/>
        </w:rPr>
        <w:t xml:space="preserve"> </w:t>
      </w:r>
      <w:r w:rsidR="00440B2A" w:rsidRPr="009C4EE1">
        <w:rPr>
          <w:rFonts w:ascii="Times New Roman" w:hAnsi="Times New Roman" w:cs="Times New Roman"/>
        </w:rPr>
        <w:t xml:space="preserve">mapping the </w:t>
      </w:r>
      <w:r w:rsidR="0032444C" w:rsidRPr="009C4EE1">
        <w:rPr>
          <w:rFonts w:ascii="Times New Roman" w:hAnsi="Times New Roman" w:cs="Times New Roman"/>
        </w:rPr>
        <w:t xml:space="preserve">spatial and temporal dynamics of </w:t>
      </w:r>
      <w:r w:rsidR="00440B2A" w:rsidRPr="009C4EE1">
        <w:rPr>
          <w:rFonts w:ascii="Times New Roman" w:hAnsi="Times New Roman" w:cs="Times New Roman"/>
        </w:rPr>
        <w:t xml:space="preserve">key taxa is very likely to succeed, but </w:t>
      </w:r>
      <w:r w:rsidR="005063EF">
        <w:rPr>
          <w:rFonts w:ascii="Times New Roman" w:hAnsi="Times New Roman" w:cs="Times New Roman"/>
        </w:rPr>
        <w:t xml:space="preserve">the </w:t>
      </w:r>
      <w:r w:rsidR="00440B2A" w:rsidRPr="009C4EE1">
        <w:rPr>
          <w:rFonts w:ascii="Times New Roman" w:hAnsi="Times New Roman" w:cs="Times New Roman"/>
        </w:rPr>
        <w:t xml:space="preserve">taxonomic specificity </w:t>
      </w:r>
      <w:r w:rsidR="00AB1B6C" w:rsidRPr="009C4EE1">
        <w:rPr>
          <w:rFonts w:ascii="Times New Roman" w:hAnsi="Times New Roman" w:cs="Times New Roman"/>
        </w:rPr>
        <w:t xml:space="preserve">(genus-level vs. species-level) </w:t>
      </w:r>
      <w:r w:rsidR="00440B2A" w:rsidRPr="00401336">
        <w:rPr>
          <w:rFonts w:ascii="Times New Roman" w:hAnsi="Times New Roman" w:cs="Times New Roman"/>
        </w:rPr>
        <w:t xml:space="preserve">with which we </w:t>
      </w:r>
      <w:r w:rsidR="00AB1B6C" w:rsidRPr="00401336">
        <w:rPr>
          <w:rFonts w:ascii="Times New Roman" w:hAnsi="Times New Roman" w:cs="Times New Roman"/>
        </w:rPr>
        <w:t>can</w:t>
      </w:r>
      <w:r w:rsidR="00440B2A" w:rsidRPr="00401336">
        <w:rPr>
          <w:rFonts w:ascii="Times New Roman" w:hAnsi="Times New Roman" w:cs="Times New Roman"/>
        </w:rPr>
        <w:t xml:space="preserve"> do this is </w:t>
      </w:r>
      <w:r w:rsidR="00AB1B6C" w:rsidRPr="00401336">
        <w:rPr>
          <w:rFonts w:ascii="Times New Roman" w:hAnsi="Times New Roman" w:cs="Times New Roman"/>
        </w:rPr>
        <w:t>not yet certain.</w:t>
      </w:r>
      <w:r w:rsidR="005063EF">
        <w:rPr>
          <w:rFonts w:ascii="Times New Roman" w:hAnsi="Times New Roman" w:cs="Times New Roman"/>
        </w:rPr>
        <w:t xml:space="preserve"> However, the simultaneous use of multiple species-specific markers will add confidence to our estimates.</w:t>
      </w:r>
      <w:r w:rsidR="00620916" w:rsidRPr="00401336">
        <w:rPr>
          <w:rFonts w:ascii="Times New Roman" w:hAnsi="Times New Roman" w:cs="Times New Roman"/>
        </w:rPr>
        <w:t xml:space="preserve"> </w:t>
      </w:r>
      <w:r w:rsidR="00D24057">
        <w:rPr>
          <w:rFonts w:ascii="Times New Roman" w:hAnsi="Times New Roman" w:cs="Times New Roman"/>
        </w:rPr>
        <w:t>W</w:t>
      </w:r>
      <w:r w:rsidR="001F132A" w:rsidRPr="00D24057">
        <w:rPr>
          <w:rFonts w:ascii="Times New Roman" w:hAnsi="Times New Roman" w:cs="Times New Roman"/>
        </w:rPr>
        <w:t xml:space="preserve">e will endeavor to reduce </w:t>
      </w:r>
      <w:r w:rsidR="00D24057">
        <w:rPr>
          <w:rFonts w:ascii="Times New Roman" w:hAnsi="Times New Roman" w:cs="Times New Roman"/>
        </w:rPr>
        <w:t xml:space="preserve">these key uncertainties </w:t>
      </w:r>
      <w:r w:rsidR="001F132A" w:rsidRPr="00D24057">
        <w:rPr>
          <w:rFonts w:ascii="Times New Roman" w:hAnsi="Times New Roman" w:cs="Times New Roman"/>
        </w:rPr>
        <w:t xml:space="preserve">with rigorous </w:t>
      </w:r>
      <w:r w:rsidR="001F132A" w:rsidRPr="00D24057">
        <w:rPr>
          <w:rFonts w:ascii="Times New Roman" w:hAnsi="Times New Roman" w:cs="Times New Roman"/>
          <w:i/>
        </w:rPr>
        <w:t xml:space="preserve">in </w:t>
      </w:r>
      <w:proofErr w:type="spellStart"/>
      <w:r w:rsidR="001F132A" w:rsidRPr="00D24057">
        <w:rPr>
          <w:rFonts w:ascii="Times New Roman" w:hAnsi="Times New Roman" w:cs="Times New Roman"/>
          <w:i/>
        </w:rPr>
        <w:t>silico</w:t>
      </w:r>
      <w:proofErr w:type="spellEnd"/>
      <w:r w:rsidR="001F132A" w:rsidRPr="00D24057">
        <w:rPr>
          <w:rFonts w:ascii="Times New Roman" w:hAnsi="Times New Roman" w:cs="Times New Roman"/>
        </w:rPr>
        <w:t xml:space="preserve"> and lab-based testing </w:t>
      </w:r>
      <w:r w:rsidR="00563B26" w:rsidRPr="00D24057">
        <w:rPr>
          <w:rFonts w:ascii="Times New Roman" w:hAnsi="Times New Roman" w:cs="Times New Roman"/>
        </w:rPr>
        <w:t xml:space="preserve">(for new markers) and by leveraging existing research with partners working in Monterey and Puget </w:t>
      </w:r>
      <w:r w:rsidR="00536DF5" w:rsidRPr="00D24057">
        <w:rPr>
          <w:rFonts w:ascii="Times New Roman" w:hAnsi="Times New Roman" w:cs="Times New Roman"/>
        </w:rPr>
        <w:t>Sound. Despite these uncertaint</w:t>
      </w:r>
      <w:r w:rsidR="00563B26" w:rsidRPr="00D24057">
        <w:rPr>
          <w:rFonts w:ascii="Times New Roman" w:hAnsi="Times New Roman" w:cs="Times New Roman"/>
        </w:rPr>
        <w:t>ies</w:t>
      </w:r>
      <w:r w:rsidR="00620916" w:rsidRPr="00D24057">
        <w:rPr>
          <w:rFonts w:ascii="Times New Roman" w:hAnsi="Times New Roman" w:cs="Times New Roman"/>
        </w:rPr>
        <w:t>, marrying molecular and traditio</w:t>
      </w:r>
      <w:r w:rsidR="00645C88" w:rsidRPr="00D24057">
        <w:rPr>
          <w:rFonts w:ascii="Times New Roman" w:hAnsi="Times New Roman" w:cs="Times New Roman"/>
        </w:rPr>
        <w:t>nal surveys holds great promise for improving ecosystem surveys and stock assessments alike.</w:t>
      </w:r>
    </w:p>
    <w:p w14:paraId="7A9C4908" w14:textId="1D09C4A3" w:rsidR="00A60AB2" w:rsidRPr="00401336" w:rsidRDefault="004C3E8B" w:rsidP="00196C95">
      <w:pPr>
        <w:ind w:firstLine="360"/>
        <w:rPr>
          <w:rFonts w:ascii="Times New Roman" w:hAnsi="Times New Roman" w:cs="Times New Roman"/>
        </w:rPr>
      </w:pPr>
      <w:r w:rsidRPr="005063EF">
        <w:rPr>
          <w:rFonts w:ascii="Times New Roman" w:hAnsi="Times New Roman" w:cs="Times New Roman"/>
          <w:b/>
          <w:u w:val="single"/>
        </w:rPr>
        <w:t>NMFS-</w:t>
      </w:r>
      <w:r w:rsidR="00D54F3B" w:rsidRPr="005063EF">
        <w:rPr>
          <w:rFonts w:ascii="Times New Roman" w:hAnsi="Times New Roman" w:cs="Times New Roman"/>
          <w:b/>
          <w:u w:val="single"/>
        </w:rPr>
        <w:t>wide concern:</w:t>
      </w:r>
      <w:r w:rsidR="00D54F3B" w:rsidRPr="009C4EE1">
        <w:rPr>
          <w:rFonts w:ascii="Times New Roman" w:hAnsi="Times New Roman" w:cs="Times New Roman"/>
        </w:rPr>
        <w:t xml:space="preserve"> </w:t>
      </w:r>
      <w:proofErr w:type="spellStart"/>
      <w:r w:rsidR="005F7FF8" w:rsidRPr="009C4EE1">
        <w:rPr>
          <w:rFonts w:ascii="Times New Roman" w:hAnsi="Times New Roman" w:cs="Times New Roman"/>
        </w:rPr>
        <w:t>eDNA</w:t>
      </w:r>
      <w:proofErr w:type="spellEnd"/>
      <w:r w:rsidR="005F7FF8" w:rsidRPr="009C4EE1">
        <w:rPr>
          <w:rFonts w:ascii="Times New Roman" w:hAnsi="Times New Roman" w:cs="Times New Roman"/>
        </w:rPr>
        <w:t xml:space="preserve"> has widespread applicability for ecosystem based mana</w:t>
      </w:r>
      <w:r w:rsidR="007B64E6" w:rsidRPr="009C4EE1">
        <w:rPr>
          <w:rFonts w:ascii="Times New Roman" w:hAnsi="Times New Roman" w:cs="Times New Roman"/>
        </w:rPr>
        <w:t>g</w:t>
      </w:r>
      <w:r w:rsidR="005F7FF8" w:rsidRPr="009C4EE1">
        <w:rPr>
          <w:rFonts w:ascii="Times New Roman" w:hAnsi="Times New Roman" w:cs="Times New Roman"/>
        </w:rPr>
        <w:t>ement in all NMFS regions</w:t>
      </w:r>
      <w:r w:rsidR="00E70CCA" w:rsidRPr="00401336">
        <w:rPr>
          <w:rFonts w:ascii="Times New Roman" w:hAnsi="Times New Roman" w:cs="Times New Roman"/>
        </w:rPr>
        <w:t xml:space="preserve"> because of its potential to assess all species present in an area, not just the target fishery species</w:t>
      </w:r>
      <w:r w:rsidR="005F7FF8" w:rsidRPr="00401336">
        <w:rPr>
          <w:rFonts w:ascii="Times New Roman" w:hAnsi="Times New Roman" w:cs="Times New Roman"/>
        </w:rPr>
        <w:t>.</w:t>
      </w:r>
      <w:r w:rsidR="00AE3854">
        <w:rPr>
          <w:rFonts w:ascii="Times New Roman" w:hAnsi="Times New Roman" w:cs="Times New Roman"/>
        </w:rPr>
        <w:t xml:space="preserve"> More </w:t>
      </w:r>
      <w:r w:rsidR="00710255">
        <w:rPr>
          <w:rFonts w:ascii="Times New Roman" w:hAnsi="Times New Roman" w:cs="Times New Roman"/>
        </w:rPr>
        <w:t>immediately</w:t>
      </w:r>
      <w:r w:rsidR="00AE3854">
        <w:rPr>
          <w:rFonts w:ascii="Times New Roman" w:hAnsi="Times New Roman" w:cs="Times New Roman"/>
        </w:rPr>
        <w:t>, methods development for salmon have application to ESA-listed species in three regions (Northeast, Northwest, and Southwest).</w:t>
      </w:r>
      <w:r w:rsidR="005F7FF8" w:rsidRPr="00401336">
        <w:rPr>
          <w:rFonts w:ascii="Times New Roman" w:hAnsi="Times New Roman" w:cs="Times New Roman"/>
        </w:rPr>
        <w:t xml:space="preserve"> </w:t>
      </w:r>
      <w:r w:rsidR="007B64E6" w:rsidRPr="00401336">
        <w:rPr>
          <w:rFonts w:ascii="Times New Roman" w:hAnsi="Times New Roman" w:cs="Times New Roman"/>
        </w:rPr>
        <w:t>It shou</w:t>
      </w:r>
      <w:r w:rsidR="0074001E" w:rsidRPr="00401336">
        <w:rPr>
          <w:rFonts w:ascii="Times New Roman" w:hAnsi="Times New Roman" w:cs="Times New Roman"/>
        </w:rPr>
        <w:t>l</w:t>
      </w:r>
      <w:r w:rsidR="007B64E6" w:rsidRPr="00401336">
        <w:rPr>
          <w:rFonts w:ascii="Times New Roman" w:hAnsi="Times New Roman" w:cs="Times New Roman"/>
        </w:rPr>
        <w:t>d be e</w:t>
      </w:r>
      <w:r w:rsidR="005F7FF8" w:rsidRPr="00401336">
        <w:rPr>
          <w:rFonts w:ascii="Times New Roman" w:hAnsi="Times New Roman" w:cs="Times New Roman"/>
        </w:rPr>
        <w:t>specially useful for fisheries that have been curtailed due to overfishing</w:t>
      </w:r>
      <w:r w:rsidR="007B64E6" w:rsidRPr="00401336">
        <w:rPr>
          <w:rFonts w:ascii="Times New Roman" w:hAnsi="Times New Roman" w:cs="Times New Roman"/>
        </w:rPr>
        <w:t xml:space="preserve">, </w:t>
      </w:r>
      <w:r w:rsidR="00664BF7" w:rsidRPr="00401336">
        <w:rPr>
          <w:rFonts w:ascii="Times New Roman" w:hAnsi="Times New Roman" w:cs="Times New Roman"/>
        </w:rPr>
        <w:t>making current</w:t>
      </w:r>
      <w:r w:rsidR="00C37972" w:rsidRPr="00401336">
        <w:rPr>
          <w:rFonts w:ascii="Times New Roman" w:hAnsi="Times New Roman" w:cs="Times New Roman"/>
        </w:rPr>
        <w:t xml:space="preserve"> </w:t>
      </w:r>
      <w:r w:rsidR="005F7FF8" w:rsidRPr="00401336">
        <w:rPr>
          <w:rFonts w:ascii="Times New Roman" w:hAnsi="Times New Roman" w:cs="Times New Roman"/>
        </w:rPr>
        <w:t xml:space="preserve">data </w:t>
      </w:r>
      <w:r w:rsidR="007B64E6" w:rsidRPr="00401336">
        <w:rPr>
          <w:rFonts w:ascii="Times New Roman" w:hAnsi="Times New Roman" w:cs="Times New Roman"/>
        </w:rPr>
        <w:t>on the status of the target species</w:t>
      </w:r>
      <w:r w:rsidR="00664BF7" w:rsidRPr="00401336">
        <w:rPr>
          <w:rFonts w:ascii="Times New Roman" w:hAnsi="Times New Roman" w:cs="Times New Roman"/>
        </w:rPr>
        <w:t xml:space="preserve"> extremely limited</w:t>
      </w:r>
      <w:r w:rsidR="00C37972" w:rsidRPr="00401336">
        <w:rPr>
          <w:rFonts w:ascii="Times New Roman" w:hAnsi="Times New Roman" w:cs="Times New Roman"/>
        </w:rPr>
        <w:t>, as well as for species where gear</w:t>
      </w:r>
      <w:r w:rsidR="00072CBD" w:rsidRPr="00401336">
        <w:rPr>
          <w:rFonts w:ascii="Times New Roman" w:hAnsi="Times New Roman" w:cs="Times New Roman"/>
        </w:rPr>
        <w:t>-</w:t>
      </w:r>
      <w:r w:rsidR="00C37972" w:rsidRPr="00401336">
        <w:rPr>
          <w:rFonts w:ascii="Times New Roman" w:hAnsi="Times New Roman" w:cs="Times New Roman"/>
        </w:rPr>
        <w:t>avoidance or difficult habitat</w:t>
      </w:r>
      <w:r w:rsidR="00664BF7" w:rsidRPr="00401336">
        <w:rPr>
          <w:rFonts w:ascii="Times New Roman" w:hAnsi="Times New Roman" w:cs="Times New Roman"/>
        </w:rPr>
        <w:t>s</w:t>
      </w:r>
      <w:r w:rsidR="00C37972" w:rsidRPr="00401336">
        <w:rPr>
          <w:rFonts w:ascii="Times New Roman" w:hAnsi="Times New Roman" w:cs="Times New Roman"/>
        </w:rPr>
        <w:t xml:space="preserve"> interfere with </w:t>
      </w:r>
      <w:r w:rsidR="00664BF7" w:rsidRPr="00401336">
        <w:rPr>
          <w:rFonts w:ascii="Times New Roman" w:hAnsi="Times New Roman" w:cs="Times New Roman"/>
        </w:rPr>
        <w:t>traditional</w:t>
      </w:r>
      <w:r w:rsidR="00C37972" w:rsidRPr="00401336">
        <w:rPr>
          <w:rFonts w:ascii="Times New Roman" w:hAnsi="Times New Roman" w:cs="Times New Roman"/>
        </w:rPr>
        <w:t xml:space="preserve"> assessment</w:t>
      </w:r>
      <w:r w:rsidR="00664BF7" w:rsidRPr="00401336">
        <w:rPr>
          <w:rFonts w:ascii="Times New Roman" w:hAnsi="Times New Roman" w:cs="Times New Roman"/>
        </w:rPr>
        <w:t xml:space="preserve"> methods</w:t>
      </w:r>
      <w:r w:rsidR="007B64E6" w:rsidRPr="00401336">
        <w:rPr>
          <w:rFonts w:ascii="Times New Roman" w:hAnsi="Times New Roman" w:cs="Times New Roman"/>
        </w:rPr>
        <w:t xml:space="preserve">. The presence of </w:t>
      </w:r>
      <w:proofErr w:type="spellStart"/>
      <w:r w:rsidR="007B64E6" w:rsidRPr="00401336">
        <w:rPr>
          <w:rFonts w:ascii="Times New Roman" w:hAnsi="Times New Roman" w:cs="Times New Roman"/>
        </w:rPr>
        <w:t>eDNA</w:t>
      </w:r>
      <w:proofErr w:type="spellEnd"/>
      <w:r w:rsidR="007B64E6" w:rsidRPr="00401336">
        <w:rPr>
          <w:rFonts w:ascii="Times New Roman" w:hAnsi="Times New Roman" w:cs="Times New Roman"/>
        </w:rPr>
        <w:t xml:space="preserve"> is a</w:t>
      </w:r>
      <w:r w:rsidR="009029B5" w:rsidRPr="00401336">
        <w:rPr>
          <w:rFonts w:ascii="Times New Roman" w:hAnsi="Times New Roman" w:cs="Times New Roman"/>
        </w:rPr>
        <w:t>lso independent of species or gear-type of a fishery</w:t>
      </w:r>
      <w:r w:rsidR="007B64E6" w:rsidRPr="00401336">
        <w:rPr>
          <w:rFonts w:ascii="Times New Roman" w:hAnsi="Times New Roman" w:cs="Times New Roman"/>
        </w:rPr>
        <w:t xml:space="preserve">; thus development of laboratory tools and analysis methods could </w:t>
      </w:r>
      <w:r w:rsidR="00664BF7" w:rsidRPr="00401336">
        <w:rPr>
          <w:rFonts w:ascii="Times New Roman" w:hAnsi="Times New Roman" w:cs="Times New Roman"/>
        </w:rPr>
        <w:t>be used to augment</w:t>
      </w:r>
      <w:r w:rsidR="007B64E6" w:rsidRPr="00401336">
        <w:rPr>
          <w:rFonts w:ascii="Times New Roman" w:hAnsi="Times New Roman" w:cs="Times New Roman"/>
        </w:rPr>
        <w:t xml:space="preserve"> assessment</w:t>
      </w:r>
      <w:r w:rsidR="00664BF7" w:rsidRPr="00401336">
        <w:rPr>
          <w:rFonts w:ascii="Times New Roman" w:hAnsi="Times New Roman" w:cs="Times New Roman"/>
        </w:rPr>
        <w:t>s</w:t>
      </w:r>
      <w:r w:rsidR="007B64E6" w:rsidRPr="00401336">
        <w:rPr>
          <w:rFonts w:ascii="Times New Roman" w:hAnsi="Times New Roman" w:cs="Times New Roman"/>
        </w:rPr>
        <w:t xml:space="preserve"> of</w:t>
      </w:r>
      <w:r w:rsidR="00196C95">
        <w:rPr>
          <w:rFonts w:ascii="Times New Roman" w:hAnsi="Times New Roman" w:cs="Times New Roman"/>
        </w:rPr>
        <w:t xml:space="preserve"> a wide range of species including forage fish, </w:t>
      </w:r>
      <w:proofErr w:type="spellStart"/>
      <w:r w:rsidR="00196C95">
        <w:rPr>
          <w:rFonts w:ascii="Times New Roman" w:hAnsi="Times New Roman" w:cs="Times New Roman"/>
        </w:rPr>
        <w:t>groundfish</w:t>
      </w:r>
      <w:proofErr w:type="spellEnd"/>
      <w:r w:rsidR="00196C95">
        <w:rPr>
          <w:rFonts w:ascii="Times New Roman" w:hAnsi="Times New Roman" w:cs="Times New Roman"/>
        </w:rPr>
        <w:t>, and crustaceans</w:t>
      </w:r>
      <w:r w:rsidR="007B64E6" w:rsidRPr="00401336">
        <w:rPr>
          <w:rFonts w:ascii="Times New Roman" w:hAnsi="Times New Roman" w:cs="Times New Roman"/>
        </w:rPr>
        <w:t>.</w:t>
      </w:r>
      <w:r w:rsidR="00251F1C">
        <w:rPr>
          <w:rFonts w:ascii="Times New Roman" w:hAnsi="Times New Roman" w:cs="Times New Roman"/>
        </w:rPr>
        <w:t xml:space="preserve"> </w:t>
      </w:r>
      <w:r w:rsidR="00196C95">
        <w:rPr>
          <w:rFonts w:ascii="Times New Roman" w:hAnsi="Times New Roman" w:cs="Times New Roman"/>
        </w:rPr>
        <w:t xml:space="preserve"> One </w:t>
      </w:r>
      <w:r w:rsidR="00A6769A" w:rsidRPr="00401336">
        <w:rPr>
          <w:rFonts w:ascii="Times New Roman" w:hAnsi="Times New Roman" w:cs="Times New Roman"/>
        </w:rPr>
        <w:t xml:space="preserve">long-term potential </w:t>
      </w:r>
      <w:r w:rsidR="00196C95">
        <w:rPr>
          <w:rFonts w:ascii="Times New Roman" w:hAnsi="Times New Roman" w:cs="Times New Roman"/>
        </w:rPr>
        <w:t xml:space="preserve">application </w:t>
      </w:r>
      <w:r w:rsidR="00A6769A" w:rsidRPr="00401336">
        <w:rPr>
          <w:rFonts w:ascii="Times New Roman" w:hAnsi="Times New Roman" w:cs="Times New Roman"/>
        </w:rPr>
        <w:t xml:space="preserve">for this method would be </w:t>
      </w:r>
      <w:r w:rsidR="00AE3854">
        <w:rPr>
          <w:rFonts w:ascii="Times New Roman" w:hAnsi="Times New Roman" w:cs="Times New Roman"/>
        </w:rPr>
        <w:t>to</w:t>
      </w:r>
      <w:r w:rsidR="00A6769A" w:rsidRPr="00401336">
        <w:rPr>
          <w:rFonts w:ascii="Times New Roman" w:hAnsi="Times New Roman" w:cs="Times New Roman"/>
        </w:rPr>
        <w:t xml:space="preserve"> develop of autonomous samplers that could </w:t>
      </w:r>
      <w:r w:rsidR="00672DE4" w:rsidRPr="00401336">
        <w:rPr>
          <w:rFonts w:ascii="Times New Roman" w:hAnsi="Times New Roman" w:cs="Times New Roman"/>
        </w:rPr>
        <w:t xml:space="preserve">be deployed to </w:t>
      </w:r>
      <w:r w:rsidR="00A6769A" w:rsidRPr="00401336">
        <w:rPr>
          <w:rFonts w:ascii="Times New Roman" w:hAnsi="Times New Roman" w:cs="Times New Roman"/>
        </w:rPr>
        <w:t xml:space="preserve">collect </w:t>
      </w:r>
      <w:proofErr w:type="spellStart"/>
      <w:r w:rsidR="00A6769A" w:rsidRPr="00401336">
        <w:rPr>
          <w:rFonts w:ascii="Times New Roman" w:hAnsi="Times New Roman" w:cs="Times New Roman"/>
        </w:rPr>
        <w:t>eDNA</w:t>
      </w:r>
      <w:proofErr w:type="spellEnd"/>
      <w:r w:rsidR="00A6769A" w:rsidRPr="00401336">
        <w:rPr>
          <w:rFonts w:ascii="Times New Roman" w:hAnsi="Times New Roman" w:cs="Times New Roman"/>
        </w:rPr>
        <w:t xml:space="preserve"> </w:t>
      </w:r>
      <w:r w:rsidR="00672DE4" w:rsidRPr="00401336">
        <w:rPr>
          <w:rFonts w:ascii="Times New Roman" w:hAnsi="Times New Roman" w:cs="Times New Roman"/>
        </w:rPr>
        <w:t xml:space="preserve">(water) </w:t>
      </w:r>
      <w:r w:rsidR="00AE3854">
        <w:rPr>
          <w:rFonts w:ascii="Times New Roman" w:hAnsi="Times New Roman" w:cs="Times New Roman"/>
        </w:rPr>
        <w:t xml:space="preserve">repeatedly </w:t>
      </w:r>
      <w:r w:rsidR="00672DE4" w:rsidRPr="00401336">
        <w:rPr>
          <w:rFonts w:ascii="Times New Roman" w:hAnsi="Times New Roman" w:cs="Times New Roman"/>
        </w:rPr>
        <w:t>over tim</w:t>
      </w:r>
      <w:r w:rsidR="00AE3854">
        <w:rPr>
          <w:rFonts w:ascii="Times New Roman" w:hAnsi="Times New Roman" w:cs="Times New Roman"/>
        </w:rPr>
        <w:t>e and</w:t>
      </w:r>
      <w:r w:rsidR="00672DE4" w:rsidRPr="00401336">
        <w:rPr>
          <w:rFonts w:ascii="Times New Roman" w:hAnsi="Times New Roman" w:cs="Times New Roman"/>
        </w:rPr>
        <w:t xml:space="preserve"> </w:t>
      </w:r>
      <w:r w:rsidR="00196C95">
        <w:rPr>
          <w:rFonts w:ascii="Times New Roman" w:hAnsi="Times New Roman" w:cs="Times New Roman"/>
        </w:rPr>
        <w:t xml:space="preserve">provide </w:t>
      </w:r>
      <w:r w:rsidR="00672DE4" w:rsidRPr="00401336">
        <w:rPr>
          <w:rFonts w:ascii="Times New Roman" w:hAnsi="Times New Roman" w:cs="Times New Roman"/>
        </w:rPr>
        <w:t xml:space="preserve">a detailed picture of </w:t>
      </w:r>
      <w:r w:rsidR="00196C95">
        <w:rPr>
          <w:rFonts w:ascii="Times New Roman" w:hAnsi="Times New Roman" w:cs="Times New Roman"/>
        </w:rPr>
        <w:t>fish abundance</w:t>
      </w:r>
      <w:r w:rsidR="00AE3854">
        <w:rPr>
          <w:rFonts w:ascii="Times New Roman" w:hAnsi="Times New Roman" w:cs="Times New Roman"/>
        </w:rPr>
        <w:t xml:space="preserve"> and movement.</w:t>
      </w:r>
    </w:p>
    <w:p w14:paraId="5566A08F" w14:textId="77777777" w:rsidR="00251F1C" w:rsidRPr="00401336" w:rsidRDefault="00251F1C" w:rsidP="00196C95">
      <w:pPr>
        <w:ind w:firstLine="360"/>
        <w:rPr>
          <w:rFonts w:ascii="Times New Roman" w:hAnsi="Times New Roman" w:cs="Times New Roman"/>
        </w:rPr>
      </w:pPr>
    </w:p>
    <w:p w14:paraId="7ACF27B1" w14:textId="01A971A3" w:rsidR="00DA49E8" w:rsidRPr="00401336" w:rsidRDefault="00DA49E8" w:rsidP="00DA49E8">
      <w:pPr>
        <w:rPr>
          <w:rFonts w:ascii="Times New Roman" w:hAnsi="Times New Roman" w:cs="Times New Roman"/>
          <w:b/>
        </w:rPr>
      </w:pPr>
      <w:r w:rsidRPr="00401336">
        <w:rPr>
          <w:rFonts w:ascii="Times New Roman" w:hAnsi="Times New Roman" w:cs="Times New Roman"/>
          <w:b/>
        </w:rPr>
        <w:t xml:space="preserve">Itemized </w:t>
      </w:r>
      <w:r w:rsidR="004E671E" w:rsidRPr="00401336">
        <w:rPr>
          <w:rFonts w:ascii="Times New Roman" w:hAnsi="Times New Roman" w:cs="Times New Roman"/>
          <w:b/>
        </w:rPr>
        <w:t xml:space="preserve">Annual </w:t>
      </w:r>
      <w:r w:rsidRPr="00401336">
        <w:rPr>
          <w:rFonts w:ascii="Times New Roman" w:hAnsi="Times New Roman" w:cs="Times New Roman"/>
          <w:b/>
        </w:rPr>
        <w:t>Budget</w:t>
      </w:r>
      <w:ins w:id="23" w:author="RPK" w:date="2016-06-07T09:23:00Z">
        <w:r w:rsidR="00E1231B">
          <w:rPr>
            <w:rFonts w:ascii="Times New Roman" w:hAnsi="Times New Roman" w:cs="Times New Roman"/>
            <w:b/>
          </w:rPr>
          <w:t xml:space="preserve"> FY2017</w:t>
        </w:r>
      </w:ins>
    </w:p>
    <w:p w14:paraId="7832BAF1" w14:textId="1A8CB829" w:rsidR="00DA49E8" w:rsidRPr="00401336" w:rsidRDefault="00DA49E8" w:rsidP="00DA49E8">
      <w:pPr>
        <w:tabs>
          <w:tab w:val="right" w:pos="7740"/>
        </w:tabs>
        <w:rPr>
          <w:rFonts w:ascii="Times New Roman" w:hAnsi="Times New Roman" w:cs="Times New Roman"/>
        </w:rPr>
      </w:pPr>
      <w:r w:rsidRPr="00401336">
        <w:rPr>
          <w:rFonts w:ascii="Times New Roman" w:hAnsi="Times New Roman" w:cs="Times New Roman"/>
        </w:rPr>
        <w:t xml:space="preserve">Contract </w:t>
      </w:r>
      <w:r w:rsidR="004E671E" w:rsidRPr="00401336">
        <w:rPr>
          <w:rFonts w:ascii="Times New Roman" w:hAnsi="Times New Roman" w:cs="Times New Roman"/>
        </w:rPr>
        <w:t>postdoc</w:t>
      </w:r>
      <w:r w:rsidRPr="00401336">
        <w:rPr>
          <w:rFonts w:ascii="Times New Roman" w:hAnsi="Times New Roman" w:cs="Times New Roman"/>
        </w:rPr>
        <w:t xml:space="preserve"> for </w:t>
      </w:r>
      <w:r w:rsidR="004E671E" w:rsidRPr="00401336">
        <w:rPr>
          <w:rFonts w:ascii="Times New Roman" w:hAnsi="Times New Roman" w:cs="Times New Roman"/>
        </w:rPr>
        <w:t>laboratory and field work</w:t>
      </w:r>
      <w:r w:rsidR="005D3D09" w:rsidRPr="00401336">
        <w:rPr>
          <w:rFonts w:ascii="Times New Roman" w:hAnsi="Times New Roman" w:cs="Times New Roman"/>
        </w:rPr>
        <w:t xml:space="preserve"> (incl. indirect)</w:t>
      </w:r>
      <w:r w:rsidRPr="00401336">
        <w:rPr>
          <w:rFonts w:ascii="Times New Roman" w:hAnsi="Times New Roman" w:cs="Times New Roman"/>
        </w:rPr>
        <w:tab/>
        <w:t>$</w:t>
      </w:r>
      <w:del w:id="24" w:author="RPK" w:date="2016-06-07T09:24:00Z">
        <w:r w:rsidR="00071E79" w:rsidDel="00F378C5">
          <w:rPr>
            <w:rFonts w:ascii="Times New Roman" w:hAnsi="Times New Roman" w:cs="Times New Roman"/>
          </w:rPr>
          <w:delText>90</w:delText>
        </w:r>
      </w:del>
      <w:ins w:id="25" w:author="RPK" w:date="2016-06-07T09:24:00Z">
        <w:r w:rsidR="00F378C5">
          <w:rPr>
            <w:rFonts w:ascii="Times New Roman" w:hAnsi="Times New Roman" w:cs="Times New Roman"/>
          </w:rPr>
          <w:t>12</w:t>
        </w:r>
        <w:r w:rsidR="00F378C5">
          <w:rPr>
            <w:rFonts w:ascii="Times New Roman" w:hAnsi="Times New Roman" w:cs="Times New Roman"/>
          </w:rPr>
          <w:t>0</w:t>
        </w:r>
      </w:ins>
      <w:r w:rsidR="00071E79">
        <w:rPr>
          <w:rFonts w:ascii="Times New Roman" w:hAnsi="Times New Roman" w:cs="Times New Roman"/>
        </w:rPr>
        <w:t>,000</w:t>
      </w:r>
    </w:p>
    <w:p w14:paraId="4D3AA351" w14:textId="77777777" w:rsidR="00DA49E8" w:rsidRPr="00401336" w:rsidRDefault="00DA49E8" w:rsidP="00DA49E8">
      <w:pPr>
        <w:tabs>
          <w:tab w:val="right" w:pos="7740"/>
        </w:tabs>
        <w:rPr>
          <w:rFonts w:ascii="Times New Roman" w:hAnsi="Times New Roman" w:cs="Times New Roman"/>
        </w:rPr>
      </w:pPr>
      <w:r w:rsidRPr="00401336">
        <w:rPr>
          <w:rFonts w:ascii="Times New Roman" w:hAnsi="Times New Roman" w:cs="Times New Roman"/>
        </w:rPr>
        <w:t>Sampling bottles, filters, etc.</w:t>
      </w:r>
      <w:r w:rsidRPr="00401336">
        <w:rPr>
          <w:rFonts w:ascii="Times New Roman" w:hAnsi="Times New Roman" w:cs="Times New Roman"/>
        </w:rPr>
        <w:tab/>
        <w:t>3,000</w:t>
      </w:r>
    </w:p>
    <w:p w14:paraId="5D982654" w14:textId="08BBB77F" w:rsidR="00DA49E8" w:rsidRPr="00401336" w:rsidRDefault="00DA49E8" w:rsidP="00DA49E8">
      <w:pPr>
        <w:tabs>
          <w:tab w:val="right" w:pos="7740"/>
        </w:tabs>
        <w:rPr>
          <w:rFonts w:ascii="Times New Roman" w:hAnsi="Times New Roman" w:cs="Times New Roman"/>
        </w:rPr>
      </w:pPr>
      <w:r w:rsidRPr="00401336">
        <w:rPr>
          <w:rFonts w:ascii="Times New Roman" w:hAnsi="Times New Roman" w:cs="Times New Roman"/>
        </w:rPr>
        <w:t>Barcoded primers for multiplexing</w:t>
      </w:r>
      <w:r w:rsidRPr="00401336">
        <w:rPr>
          <w:rFonts w:ascii="Times New Roman" w:hAnsi="Times New Roman" w:cs="Times New Roman"/>
        </w:rPr>
        <w:tab/>
      </w:r>
      <w:r w:rsidR="00B805CB" w:rsidRPr="00401336">
        <w:rPr>
          <w:rFonts w:ascii="Times New Roman" w:hAnsi="Times New Roman" w:cs="Times New Roman"/>
        </w:rPr>
        <w:t>3,0</w:t>
      </w:r>
      <w:r w:rsidRPr="00401336">
        <w:rPr>
          <w:rFonts w:ascii="Times New Roman" w:hAnsi="Times New Roman" w:cs="Times New Roman"/>
        </w:rPr>
        <w:t>00</w:t>
      </w:r>
    </w:p>
    <w:p w14:paraId="31033E6E" w14:textId="711CCA8E" w:rsidR="00DA49E8" w:rsidRPr="00401336" w:rsidRDefault="00DA49E8" w:rsidP="00DA49E8">
      <w:pPr>
        <w:tabs>
          <w:tab w:val="right" w:pos="7740"/>
        </w:tabs>
        <w:rPr>
          <w:rFonts w:ascii="Times New Roman" w:hAnsi="Times New Roman" w:cs="Times New Roman"/>
        </w:rPr>
      </w:pPr>
      <w:r w:rsidRPr="00401336">
        <w:rPr>
          <w:rFonts w:ascii="Times New Roman" w:hAnsi="Times New Roman" w:cs="Times New Roman"/>
        </w:rPr>
        <w:t>DNA extractions of samples (</w:t>
      </w:r>
      <w:r w:rsidR="007A25B1" w:rsidRPr="00401336">
        <w:rPr>
          <w:rFonts w:ascii="Times New Roman" w:hAnsi="Times New Roman" w:cs="Times New Roman"/>
        </w:rPr>
        <w:t>18 triplicate samples/site</w:t>
      </w:r>
      <w:r w:rsidRPr="00401336">
        <w:rPr>
          <w:rFonts w:ascii="Times New Roman" w:hAnsi="Times New Roman" w:cs="Times New Roman"/>
        </w:rPr>
        <w:t xml:space="preserve"> </w:t>
      </w:r>
      <w:r w:rsidR="007A25B1" w:rsidRPr="00401336">
        <w:rPr>
          <w:rFonts w:ascii="Times New Roman" w:hAnsi="Times New Roman" w:cs="Times New Roman"/>
        </w:rPr>
        <w:t>* 3</w:t>
      </w:r>
      <w:r w:rsidRPr="00401336">
        <w:rPr>
          <w:rFonts w:ascii="Times New Roman" w:hAnsi="Times New Roman" w:cs="Times New Roman"/>
        </w:rPr>
        <w:t xml:space="preserve"> sites)</w:t>
      </w:r>
      <w:r w:rsidRPr="00401336">
        <w:rPr>
          <w:rFonts w:ascii="Times New Roman" w:hAnsi="Times New Roman" w:cs="Times New Roman"/>
        </w:rPr>
        <w:tab/>
      </w:r>
      <w:del w:id="26" w:author="RPK" w:date="2016-06-07T09:24:00Z">
        <w:r w:rsidR="007A25B1" w:rsidRPr="00401336" w:rsidDel="00F378C5">
          <w:rPr>
            <w:rFonts w:ascii="Times New Roman" w:hAnsi="Times New Roman" w:cs="Times New Roman"/>
          </w:rPr>
          <w:delText>1</w:delText>
        </w:r>
      </w:del>
      <w:ins w:id="27" w:author="RPK" w:date="2016-06-07T09:25:00Z">
        <w:r w:rsidR="001E4D77">
          <w:rPr>
            <w:rFonts w:ascii="Times New Roman" w:hAnsi="Times New Roman" w:cs="Times New Roman"/>
          </w:rPr>
          <w:t>1</w:t>
        </w:r>
      </w:ins>
      <w:r w:rsidR="002171BC" w:rsidRPr="00401336">
        <w:rPr>
          <w:rFonts w:ascii="Times New Roman" w:hAnsi="Times New Roman" w:cs="Times New Roman"/>
        </w:rPr>
        <w:t>,</w:t>
      </w:r>
      <w:del w:id="28" w:author="RPK" w:date="2016-06-07T09:25:00Z">
        <w:r w:rsidR="007A25B1" w:rsidRPr="00401336" w:rsidDel="001E4D77">
          <w:rPr>
            <w:rFonts w:ascii="Times New Roman" w:hAnsi="Times New Roman" w:cs="Times New Roman"/>
          </w:rPr>
          <w:delText>000</w:delText>
        </w:r>
      </w:del>
      <w:ins w:id="29" w:author="RPK" w:date="2016-06-07T09:25:00Z">
        <w:r w:rsidR="001E4D77">
          <w:rPr>
            <w:rFonts w:ascii="Times New Roman" w:hAnsi="Times New Roman" w:cs="Times New Roman"/>
          </w:rPr>
          <w:t>5</w:t>
        </w:r>
        <w:r w:rsidR="001E4D77" w:rsidRPr="00401336">
          <w:rPr>
            <w:rFonts w:ascii="Times New Roman" w:hAnsi="Times New Roman" w:cs="Times New Roman"/>
          </w:rPr>
          <w:t>00</w:t>
        </w:r>
      </w:ins>
    </w:p>
    <w:p w14:paraId="647EDA99" w14:textId="69C1D6FA" w:rsidR="00DA49E8" w:rsidRPr="00401336" w:rsidRDefault="00ED3CA1" w:rsidP="00DA49E8">
      <w:pPr>
        <w:tabs>
          <w:tab w:val="right" w:pos="7740"/>
        </w:tabs>
        <w:rPr>
          <w:rFonts w:ascii="Times New Roman" w:hAnsi="Times New Roman" w:cs="Times New Roman"/>
        </w:rPr>
      </w:pPr>
      <w:r w:rsidRPr="00401336">
        <w:rPr>
          <w:rFonts w:ascii="Times New Roman" w:hAnsi="Times New Roman" w:cs="Times New Roman"/>
        </w:rPr>
        <w:t>Sample l</w:t>
      </w:r>
      <w:r w:rsidR="00DA49E8" w:rsidRPr="00401336">
        <w:rPr>
          <w:rFonts w:ascii="Times New Roman" w:hAnsi="Times New Roman" w:cs="Times New Roman"/>
        </w:rPr>
        <w:t>ibrary preparation and QA/QC</w:t>
      </w:r>
      <w:r w:rsidR="00DA49E8" w:rsidRPr="00401336">
        <w:rPr>
          <w:rFonts w:ascii="Times New Roman" w:hAnsi="Times New Roman" w:cs="Times New Roman"/>
        </w:rPr>
        <w:tab/>
      </w:r>
      <w:del w:id="30" w:author="RPK" w:date="2016-06-07T09:24:00Z">
        <w:r w:rsidR="00DA49E8" w:rsidRPr="00401336" w:rsidDel="00F378C5">
          <w:rPr>
            <w:rFonts w:ascii="Times New Roman" w:hAnsi="Times New Roman" w:cs="Times New Roman"/>
          </w:rPr>
          <w:delText>3</w:delText>
        </w:r>
      </w:del>
      <w:ins w:id="31" w:author="RPK" w:date="2016-06-07T09:24:00Z">
        <w:r w:rsidR="00F378C5">
          <w:rPr>
            <w:rFonts w:ascii="Times New Roman" w:hAnsi="Times New Roman" w:cs="Times New Roman"/>
          </w:rPr>
          <w:t>5</w:t>
        </w:r>
      </w:ins>
      <w:r w:rsidR="00DA49E8" w:rsidRPr="00401336">
        <w:rPr>
          <w:rFonts w:ascii="Times New Roman" w:hAnsi="Times New Roman" w:cs="Times New Roman"/>
        </w:rPr>
        <w:t>,000</w:t>
      </w:r>
    </w:p>
    <w:p w14:paraId="71951B36" w14:textId="2F37A77F" w:rsidR="00DA49E8" w:rsidRPr="00401336" w:rsidRDefault="00DA49E8" w:rsidP="00DA49E8">
      <w:pPr>
        <w:tabs>
          <w:tab w:val="right" w:pos="7740"/>
        </w:tabs>
        <w:rPr>
          <w:rFonts w:ascii="Times New Roman" w:hAnsi="Times New Roman" w:cs="Times New Roman"/>
        </w:rPr>
      </w:pPr>
      <w:r w:rsidRPr="00401336">
        <w:rPr>
          <w:rFonts w:ascii="Times New Roman" w:hAnsi="Times New Roman" w:cs="Times New Roman"/>
        </w:rPr>
        <w:t>Co</w:t>
      </w:r>
      <w:r w:rsidR="00D92460" w:rsidRPr="00401336">
        <w:rPr>
          <w:rFonts w:ascii="Times New Roman" w:hAnsi="Times New Roman" w:cs="Times New Roman"/>
        </w:rPr>
        <w:t>ntract for sequencing services</w:t>
      </w:r>
      <w:r w:rsidR="007A25B1" w:rsidRPr="00401336">
        <w:rPr>
          <w:rFonts w:ascii="Times New Roman" w:hAnsi="Times New Roman" w:cs="Times New Roman"/>
        </w:rPr>
        <w:t xml:space="preserve">, </w:t>
      </w:r>
      <w:proofErr w:type="spellStart"/>
      <w:r w:rsidR="007A25B1" w:rsidRPr="00401336">
        <w:rPr>
          <w:rFonts w:ascii="Times New Roman" w:hAnsi="Times New Roman" w:cs="Times New Roman"/>
        </w:rPr>
        <w:t>MiSeq</w:t>
      </w:r>
      <w:proofErr w:type="spellEnd"/>
      <w:r w:rsidR="007A25B1" w:rsidRPr="00401336">
        <w:rPr>
          <w:rFonts w:ascii="Times New Roman" w:hAnsi="Times New Roman" w:cs="Times New Roman"/>
        </w:rPr>
        <w:t xml:space="preserve"> supplies</w:t>
      </w:r>
      <w:r w:rsidR="00D92460" w:rsidRPr="00401336">
        <w:rPr>
          <w:rFonts w:ascii="Times New Roman" w:hAnsi="Times New Roman" w:cs="Times New Roman"/>
        </w:rPr>
        <w:tab/>
        <w:t>1</w:t>
      </w:r>
      <w:r w:rsidRPr="00401336">
        <w:rPr>
          <w:rFonts w:ascii="Times New Roman" w:hAnsi="Times New Roman" w:cs="Times New Roman"/>
        </w:rPr>
        <w:t>0,000</w:t>
      </w:r>
    </w:p>
    <w:p w14:paraId="0041DB96" w14:textId="47A1DA3C" w:rsidR="00DA49E8" w:rsidRPr="00401336" w:rsidRDefault="00DA49E8" w:rsidP="00DA49E8">
      <w:pPr>
        <w:tabs>
          <w:tab w:val="right" w:pos="7740"/>
        </w:tabs>
        <w:rPr>
          <w:rFonts w:ascii="Times New Roman" w:hAnsi="Times New Roman" w:cs="Times New Roman"/>
          <w:u w:val="single"/>
        </w:rPr>
      </w:pPr>
      <w:r w:rsidRPr="00401336">
        <w:rPr>
          <w:rFonts w:ascii="Times New Roman" w:hAnsi="Times New Roman" w:cs="Times New Roman"/>
        </w:rPr>
        <w:t>Samp</w:t>
      </w:r>
      <w:r w:rsidR="00D92460" w:rsidRPr="00401336">
        <w:rPr>
          <w:rFonts w:ascii="Times New Roman" w:hAnsi="Times New Roman" w:cs="Times New Roman"/>
        </w:rPr>
        <w:t>le shipping and handling costs</w:t>
      </w:r>
      <w:r w:rsidR="00D92460" w:rsidRPr="00401336">
        <w:rPr>
          <w:rFonts w:ascii="Times New Roman" w:hAnsi="Times New Roman" w:cs="Times New Roman"/>
        </w:rPr>
        <w:tab/>
      </w:r>
      <w:r w:rsidRPr="00401336">
        <w:rPr>
          <w:rFonts w:ascii="Times New Roman" w:hAnsi="Times New Roman" w:cs="Times New Roman"/>
          <w:u w:val="single"/>
        </w:rPr>
        <w:t>500</w:t>
      </w:r>
    </w:p>
    <w:p w14:paraId="646AA607" w14:textId="6D71A8B7" w:rsidR="00DA49E8" w:rsidRPr="00401336" w:rsidRDefault="00DA49E8" w:rsidP="00DA49E8">
      <w:pPr>
        <w:tabs>
          <w:tab w:val="right" w:pos="7740"/>
        </w:tabs>
        <w:rPr>
          <w:rFonts w:ascii="Times New Roman" w:hAnsi="Times New Roman" w:cs="Times New Roman"/>
          <w:color w:val="000000"/>
        </w:rPr>
      </w:pPr>
      <w:r w:rsidRPr="00401336">
        <w:rPr>
          <w:rFonts w:ascii="Times New Roman" w:hAnsi="Times New Roman" w:cs="Times New Roman"/>
          <w:b/>
        </w:rPr>
        <w:t>Total</w:t>
      </w:r>
      <w:r w:rsidRPr="00401336">
        <w:rPr>
          <w:rFonts w:ascii="Times New Roman" w:hAnsi="Times New Roman" w:cs="Times New Roman"/>
        </w:rPr>
        <w:tab/>
      </w:r>
      <w:r w:rsidRPr="00401336">
        <w:rPr>
          <w:rFonts w:ascii="Times New Roman" w:hAnsi="Times New Roman" w:cs="Times New Roman"/>
          <w:b/>
        </w:rPr>
        <w:t>$</w:t>
      </w:r>
      <w:del w:id="32" w:author="RPK" w:date="2016-06-07T09:24:00Z">
        <w:r w:rsidR="00071E79" w:rsidDel="00F378C5">
          <w:rPr>
            <w:rFonts w:ascii="Times New Roman" w:hAnsi="Times New Roman" w:cs="Times New Roman"/>
            <w:b/>
          </w:rPr>
          <w:delText>110</w:delText>
        </w:r>
      </w:del>
      <w:ins w:id="33" w:author="RPK" w:date="2016-06-07T09:24:00Z">
        <w:r w:rsidR="00F378C5">
          <w:rPr>
            <w:rFonts w:ascii="Times New Roman" w:hAnsi="Times New Roman" w:cs="Times New Roman"/>
            <w:b/>
          </w:rPr>
          <w:t>1</w:t>
        </w:r>
        <w:r w:rsidR="00F378C5">
          <w:rPr>
            <w:rFonts w:ascii="Times New Roman" w:hAnsi="Times New Roman" w:cs="Times New Roman"/>
            <w:b/>
          </w:rPr>
          <w:t>43</w:t>
        </w:r>
      </w:ins>
      <w:r w:rsidR="006A520C" w:rsidRPr="00401336">
        <w:rPr>
          <w:rFonts w:ascii="Times New Roman" w:hAnsi="Times New Roman" w:cs="Times New Roman"/>
          <w:b/>
        </w:rPr>
        <w:t>,</w:t>
      </w:r>
      <w:del w:id="34" w:author="RPK" w:date="2016-06-07T09:25:00Z">
        <w:r w:rsidR="002171BC" w:rsidRPr="00401336" w:rsidDel="001E4D77">
          <w:rPr>
            <w:rFonts w:ascii="Times New Roman" w:hAnsi="Times New Roman" w:cs="Times New Roman"/>
            <w:b/>
          </w:rPr>
          <w:delText>5</w:delText>
        </w:r>
        <w:r w:rsidR="00186EF9" w:rsidRPr="00401336" w:rsidDel="001E4D77">
          <w:rPr>
            <w:rFonts w:ascii="Times New Roman" w:hAnsi="Times New Roman" w:cs="Times New Roman"/>
            <w:b/>
          </w:rPr>
          <w:delText>0</w:delText>
        </w:r>
        <w:r w:rsidR="006A520C" w:rsidRPr="00401336" w:rsidDel="001E4D77">
          <w:rPr>
            <w:rFonts w:ascii="Times New Roman" w:hAnsi="Times New Roman" w:cs="Times New Roman"/>
            <w:b/>
          </w:rPr>
          <w:delText>0</w:delText>
        </w:r>
      </w:del>
      <w:ins w:id="35" w:author="RPK" w:date="2016-06-07T09:25:00Z">
        <w:r w:rsidR="001E4D77">
          <w:rPr>
            <w:rFonts w:ascii="Times New Roman" w:hAnsi="Times New Roman" w:cs="Times New Roman"/>
            <w:b/>
          </w:rPr>
          <w:t>0</w:t>
        </w:r>
        <w:bookmarkStart w:id="36" w:name="_GoBack"/>
        <w:bookmarkEnd w:id="36"/>
        <w:r w:rsidR="001E4D77" w:rsidRPr="00401336">
          <w:rPr>
            <w:rFonts w:ascii="Times New Roman" w:hAnsi="Times New Roman" w:cs="Times New Roman"/>
            <w:b/>
          </w:rPr>
          <w:t>00</w:t>
        </w:r>
      </w:ins>
    </w:p>
    <w:p w14:paraId="6B452BC0" w14:textId="77777777" w:rsidR="00710255" w:rsidRDefault="00710255" w:rsidP="00DA49E8">
      <w:pPr>
        <w:tabs>
          <w:tab w:val="right" w:pos="6480"/>
        </w:tabs>
        <w:rPr>
          <w:rFonts w:ascii="Times New Roman" w:hAnsi="Times New Roman" w:cs="Times New Roman"/>
          <w:color w:val="000000"/>
        </w:rPr>
      </w:pPr>
    </w:p>
    <w:p w14:paraId="1FFCA888" w14:textId="4B2DC609" w:rsidR="00196C95" w:rsidRPr="00E9715D" w:rsidRDefault="00196C95" w:rsidP="005063EF">
      <w:pPr>
        <w:tabs>
          <w:tab w:val="right" w:pos="6480"/>
        </w:tabs>
        <w:ind w:left="360" w:hanging="360"/>
        <w:rPr>
          <w:rFonts w:ascii="Times New Roman" w:hAnsi="Times New Roman" w:cs="Times New Roman"/>
          <w:color w:val="000000"/>
        </w:rPr>
      </w:pPr>
      <w:r w:rsidRPr="00E9715D">
        <w:rPr>
          <w:rFonts w:ascii="Times New Roman" w:hAnsi="Times New Roman" w:cs="Times New Roman"/>
          <w:color w:val="000000"/>
        </w:rPr>
        <w:t>1.</w:t>
      </w:r>
      <w:r w:rsidRPr="00E9715D">
        <w:rPr>
          <w:rFonts w:ascii="Times New Roman" w:hAnsi="Times New Roman" w:cs="Times New Roman"/>
          <w:color w:val="000000"/>
        </w:rPr>
        <w:tab/>
      </w:r>
      <w:r>
        <w:rPr>
          <w:rFonts w:ascii="Times New Roman" w:hAnsi="Times New Roman" w:cs="Times New Roman"/>
          <w:color w:val="000000"/>
        </w:rPr>
        <w:t xml:space="preserve"> </w:t>
      </w:r>
      <w:proofErr w:type="spellStart"/>
      <w:r w:rsidRPr="00E9715D">
        <w:rPr>
          <w:rFonts w:ascii="Times New Roman" w:hAnsi="Times New Roman" w:cs="Times New Roman"/>
          <w:color w:val="000000"/>
        </w:rPr>
        <w:t>Leray</w:t>
      </w:r>
      <w:proofErr w:type="spellEnd"/>
      <w:r w:rsidRPr="00E9715D">
        <w:rPr>
          <w:rFonts w:ascii="Times New Roman" w:hAnsi="Times New Roman" w:cs="Times New Roman"/>
          <w:color w:val="000000"/>
        </w:rPr>
        <w:t xml:space="preserve">, M. &amp; Knowlton, N. DNA barcoding and </w:t>
      </w:r>
      <w:proofErr w:type="spellStart"/>
      <w:r w:rsidRPr="00E9715D">
        <w:rPr>
          <w:rFonts w:ascii="Times New Roman" w:hAnsi="Times New Roman" w:cs="Times New Roman"/>
          <w:color w:val="000000"/>
        </w:rPr>
        <w:t>metabarcoding</w:t>
      </w:r>
      <w:proofErr w:type="spellEnd"/>
      <w:r w:rsidRPr="00E9715D">
        <w:rPr>
          <w:rFonts w:ascii="Times New Roman" w:hAnsi="Times New Roman" w:cs="Times New Roman"/>
          <w:color w:val="000000"/>
        </w:rPr>
        <w:t xml:space="preserve"> of standardized samples reveal patterns of marine benthic diversity. Proc. Natl. Acad. Sci. </w:t>
      </w:r>
      <w:r w:rsidR="005063EF">
        <w:rPr>
          <w:rStyle w:val="btext"/>
          <w:rFonts w:eastAsia="Times New Roman" w:cs="Times New Roman"/>
        </w:rPr>
        <w:t> 112, 2076–2081</w:t>
      </w:r>
      <w:r w:rsidRPr="00E9715D">
        <w:rPr>
          <w:rFonts w:ascii="Times New Roman" w:hAnsi="Times New Roman" w:cs="Times New Roman"/>
          <w:color w:val="000000"/>
        </w:rPr>
        <w:t xml:space="preserve"> (2015).</w:t>
      </w:r>
    </w:p>
    <w:p w14:paraId="3ADA3C6D" w14:textId="1A46B1D8" w:rsidR="00196C95" w:rsidRPr="00E9715D" w:rsidRDefault="00196C95" w:rsidP="005063EF">
      <w:pPr>
        <w:tabs>
          <w:tab w:val="right" w:pos="6480"/>
        </w:tabs>
        <w:ind w:left="360" w:hanging="360"/>
        <w:rPr>
          <w:rFonts w:ascii="Times New Roman" w:hAnsi="Times New Roman" w:cs="Times New Roman"/>
          <w:color w:val="000000"/>
        </w:rPr>
      </w:pPr>
      <w:r w:rsidRPr="00E9715D">
        <w:rPr>
          <w:rFonts w:ascii="Times New Roman" w:hAnsi="Times New Roman" w:cs="Times New Roman"/>
          <w:color w:val="000000"/>
        </w:rPr>
        <w:t>2.</w:t>
      </w:r>
      <w:r w:rsidRPr="00E9715D">
        <w:rPr>
          <w:rFonts w:ascii="Times New Roman" w:hAnsi="Times New Roman" w:cs="Times New Roman"/>
          <w:color w:val="000000"/>
        </w:rPr>
        <w:tab/>
      </w:r>
      <w:r>
        <w:rPr>
          <w:rFonts w:ascii="Times New Roman" w:hAnsi="Times New Roman" w:cs="Times New Roman"/>
          <w:color w:val="000000"/>
        </w:rPr>
        <w:t xml:space="preserve"> </w:t>
      </w:r>
      <w:r w:rsidRPr="00E9715D">
        <w:rPr>
          <w:rFonts w:ascii="Times New Roman" w:hAnsi="Times New Roman" w:cs="Times New Roman"/>
          <w:color w:val="000000"/>
        </w:rPr>
        <w:t xml:space="preserve">Kelly, R. P., Port, J. A., </w:t>
      </w:r>
      <w:proofErr w:type="spellStart"/>
      <w:r w:rsidRPr="00E9715D">
        <w:rPr>
          <w:rFonts w:ascii="Times New Roman" w:hAnsi="Times New Roman" w:cs="Times New Roman"/>
          <w:color w:val="000000"/>
        </w:rPr>
        <w:t>Yamahara</w:t>
      </w:r>
      <w:proofErr w:type="spellEnd"/>
      <w:r w:rsidRPr="00E9715D">
        <w:rPr>
          <w:rFonts w:ascii="Times New Roman" w:hAnsi="Times New Roman" w:cs="Times New Roman"/>
          <w:color w:val="000000"/>
        </w:rPr>
        <w:t xml:space="preserve">, K. M. &amp; Crowder, L. B. Using environmental DNA to census marine fishes in a large </w:t>
      </w:r>
      <w:proofErr w:type="spellStart"/>
      <w:r w:rsidRPr="00E9715D">
        <w:rPr>
          <w:rFonts w:ascii="Times New Roman" w:hAnsi="Times New Roman" w:cs="Times New Roman"/>
          <w:color w:val="000000"/>
        </w:rPr>
        <w:t>mesocosm</w:t>
      </w:r>
      <w:proofErr w:type="spellEnd"/>
      <w:r w:rsidRPr="00E9715D">
        <w:rPr>
          <w:rFonts w:ascii="Times New Roman" w:hAnsi="Times New Roman" w:cs="Times New Roman"/>
          <w:color w:val="000000"/>
        </w:rPr>
        <w:t xml:space="preserve">. </w:t>
      </w:r>
      <w:proofErr w:type="spellStart"/>
      <w:r w:rsidRPr="00E9715D">
        <w:rPr>
          <w:rFonts w:ascii="Times New Roman" w:hAnsi="Times New Roman" w:cs="Times New Roman"/>
          <w:color w:val="000000"/>
        </w:rPr>
        <w:t>PloS</w:t>
      </w:r>
      <w:proofErr w:type="spellEnd"/>
      <w:r w:rsidRPr="00E9715D">
        <w:rPr>
          <w:rFonts w:ascii="Times New Roman" w:hAnsi="Times New Roman" w:cs="Times New Roman"/>
          <w:color w:val="000000"/>
        </w:rPr>
        <w:t xml:space="preserve"> One 9, e86175 (2014).</w:t>
      </w:r>
    </w:p>
    <w:p w14:paraId="614D0553" w14:textId="25217B58" w:rsidR="00196C95" w:rsidRPr="00E9715D" w:rsidRDefault="00196C95" w:rsidP="005063EF">
      <w:pPr>
        <w:tabs>
          <w:tab w:val="right" w:pos="6480"/>
        </w:tabs>
        <w:ind w:left="360" w:hanging="360"/>
        <w:rPr>
          <w:rFonts w:ascii="Times New Roman" w:hAnsi="Times New Roman" w:cs="Times New Roman"/>
          <w:color w:val="000000"/>
        </w:rPr>
      </w:pPr>
      <w:r w:rsidRPr="00E9715D">
        <w:rPr>
          <w:rFonts w:ascii="Times New Roman" w:hAnsi="Times New Roman" w:cs="Times New Roman"/>
          <w:color w:val="000000"/>
        </w:rPr>
        <w:t>3.</w:t>
      </w:r>
      <w:r w:rsidRPr="00E9715D">
        <w:rPr>
          <w:rFonts w:ascii="Times New Roman" w:hAnsi="Times New Roman" w:cs="Times New Roman"/>
          <w:color w:val="000000"/>
        </w:rPr>
        <w:tab/>
      </w:r>
      <w:r>
        <w:rPr>
          <w:rFonts w:ascii="Times New Roman" w:hAnsi="Times New Roman" w:cs="Times New Roman"/>
          <w:color w:val="000000"/>
        </w:rPr>
        <w:t xml:space="preserve"> </w:t>
      </w:r>
      <w:r w:rsidRPr="00E9715D">
        <w:rPr>
          <w:rFonts w:ascii="Times New Roman" w:hAnsi="Times New Roman" w:cs="Times New Roman"/>
          <w:color w:val="000000"/>
        </w:rPr>
        <w:t>Foote, A. D. et al. Investigating the potential use of environmental DNA (</w:t>
      </w:r>
      <w:proofErr w:type="spellStart"/>
      <w:r w:rsidRPr="00E9715D">
        <w:rPr>
          <w:rFonts w:ascii="Times New Roman" w:hAnsi="Times New Roman" w:cs="Times New Roman"/>
          <w:color w:val="000000"/>
        </w:rPr>
        <w:t>eDNA</w:t>
      </w:r>
      <w:proofErr w:type="spellEnd"/>
      <w:r w:rsidRPr="00E9715D">
        <w:rPr>
          <w:rFonts w:ascii="Times New Roman" w:hAnsi="Times New Roman" w:cs="Times New Roman"/>
          <w:color w:val="000000"/>
        </w:rPr>
        <w:t xml:space="preserve">) for genetic monitoring of marine mammals. </w:t>
      </w:r>
      <w:proofErr w:type="spellStart"/>
      <w:r w:rsidRPr="00E9715D">
        <w:rPr>
          <w:rFonts w:ascii="Times New Roman" w:hAnsi="Times New Roman" w:cs="Times New Roman"/>
          <w:color w:val="000000"/>
        </w:rPr>
        <w:t>PloS</w:t>
      </w:r>
      <w:proofErr w:type="spellEnd"/>
      <w:r w:rsidRPr="00E9715D">
        <w:rPr>
          <w:rFonts w:ascii="Times New Roman" w:hAnsi="Times New Roman" w:cs="Times New Roman"/>
          <w:color w:val="000000"/>
        </w:rPr>
        <w:t xml:space="preserve"> One 7, e41781 (2012).</w:t>
      </w:r>
    </w:p>
    <w:p w14:paraId="62D23849" w14:textId="1085AA93" w:rsidR="00196C95" w:rsidRPr="00E9715D" w:rsidRDefault="00196C95" w:rsidP="005063EF">
      <w:pPr>
        <w:tabs>
          <w:tab w:val="right" w:pos="6480"/>
        </w:tabs>
        <w:ind w:left="360" w:hanging="360"/>
        <w:rPr>
          <w:rFonts w:ascii="Times New Roman" w:hAnsi="Times New Roman" w:cs="Times New Roman"/>
          <w:color w:val="000000"/>
        </w:rPr>
      </w:pPr>
      <w:r w:rsidRPr="00E9715D">
        <w:rPr>
          <w:rFonts w:ascii="Times New Roman" w:hAnsi="Times New Roman" w:cs="Times New Roman"/>
          <w:color w:val="000000"/>
        </w:rPr>
        <w:t>4.</w:t>
      </w:r>
      <w:r w:rsidRPr="00E9715D">
        <w:rPr>
          <w:rFonts w:ascii="Times New Roman" w:hAnsi="Times New Roman" w:cs="Times New Roman"/>
          <w:color w:val="000000"/>
        </w:rPr>
        <w:tab/>
      </w:r>
      <w:r>
        <w:rPr>
          <w:rFonts w:ascii="Times New Roman" w:hAnsi="Times New Roman" w:cs="Times New Roman"/>
          <w:color w:val="000000"/>
        </w:rPr>
        <w:t xml:space="preserve"> </w:t>
      </w:r>
      <w:r w:rsidRPr="00E9715D">
        <w:rPr>
          <w:rFonts w:ascii="Times New Roman" w:hAnsi="Times New Roman" w:cs="Times New Roman"/>
          <w:color w:val="000000"/>
        </w:rPr>
        <w:t>Thomsen, P. F. et al. Monitoring endangered freshwater biodiversity using environmental DNA. Mol. Ecol. 21, 2565–2573 (2012).</w:t>
      </w:r>
    </w:p>
    <w:p w14:paraId="61160053" w14:textId="62CAFC9C" w:rsidR="0030598A" w:rsidRPr="00D24057" w:rsidRDefault="00196C95" w:rsidP="005063EF">
      <w:pPr>
        <w:tabs>
          <w:tab w:val="right" w:pos="6480"/>
        </w:tabs>
        <w:ind w:left="360" w:hanging="360"/>
        <w:rPr>
          <w:rFonts w:ascii="Times New Roman" w:hAnsi="Times New Roman" w:cs="Times New Roman"/>
        </w:rPr>
      </w:pPr>
      <w:r w:rsidRPr="00E9715D">
        <w:rPr>
          <w:rFonts w:ascii="Times New Roman" w:hAnsi="Times New Roman" w:cs="Times New Roman"/>
          <w:color w:val="000000"/>
        </w:rPr>
        <w:t>5.</w:t>
      </w:r>
      <w:r w:rsidRPr="00E9715D">
        <w:rPr>
          <w:rFonts w:ascii="Times New Roman" w:hAnsi="Times New Roman" w:cs="Times New Roman"/>
          <w:color w:val="000000"/>
        </w:rPr>
        <w:tab/>
      </w:r>
      <w:r>
        <w:rPr>
          <w:rFonts w:ascii="Times New Roman" w:hAnsi="Times New Roman" w:cs="Times New Roman"/>
          <w:color w:val="000000"/>
        </w:rPr>
        <w:t xml:space="preserve"> </w:t>
      </w:r>
      <w:proofErr w:type="spellStart"/>
      <w:r w:rsidRPr="00E9715D">
        <w:rPr>
          <w:rFonts w:ascii="Times New Roman" w:hAnsi="Times New Roman" w:cs="Times New Roman"/>
          <w:color w:val="000000"/>
        </w:rPr>
        <w:t>Jerde</w:t>
      </w:r>
      <w:proofErr w:type="spellEnd"/>
      <w:r w:rsidRPr="00E9715D">
        <w:rPr>
          <w:rFonts w:ascii="Times New Roman" w:hAnsi="Times New Roman" w:cs="Times New Roman"/>
          <w:color w:val="000000"/>
        </w:rPr>
        <w:t xml:space="preserve">, C. L., Mahon, A. R., </w:t>
      </w:r>
      <w:proofErr w:type="spellStart"/>
      <w:r w:rsidRPr="00E9715D">
        <w:rPr>
          <w:rFonts w:ascii="Times New Roman" w:hAnsi="Times New Roman" w:cs="Times New Roman"/>
          <w:color w:val="000000"/>
        </w:rPr>
        <w:t>Chadderton</w:t>
      </w:r>
      <w:proofErr w:type="spellEnd"/>
      <w:r w:rsidRPr="00E9715D">
        <w:rPr>
          <w:rFonts w:ascii="Times New Roman" w:hAnsi="Times New Roman" w:cs="Times New Roman"/>
          <w:color w:val="000000"/>
        </w:rPr>
        <w:t xml:space="preserve">, W. L. &amp; Lodge, D. M. ‘Sight-unseen’ detection of rare aquatic species using environmental DNA. </w:t>
      </w:r>
      <w:proofErr w:type="spellStart"/>
      <w:r w:rsidRPr="00E9715D">
        <w:rPr>
          <w:rFonts w:ascii="Times New Roman" w:hAnsi="Times New Roman" w:cs="Times New Roman"/>
          <w:color w:val="000000"/>
        </w:rPr>
        <w:t>Conserv</w:t>
      </w:r>
      <w:proofErr w:type="spellEnd"/>
      <w:r w:rsidRPr="00E9715D">
        <w:rPr>
          <w:rFonts w:ascii="Times New Roman" w:hAnsi="Times New Roman" w:cs="Times New Roman"/>
          <w:color w:val="000000"/>
        </w:rPr>
        <w:t xml:space="preserve">. </w:t>
      </w:r>
      <w:proofErr w:type="spellStart"/>
      <w:r w:rsidRPr="00E9715D">
        <w:rPr>
          <w:rFonts w:ascii="Times New Roman" w:hAnsi="Times New Roman" w:cs="Times New Roman"/>
          <w:color w:val="000000"/>
        </w:rPr>
        <w:t>Lett</w:t>
      </w:r>
      <w:proofErr w:type="spellEnd"/>
      <w:r w:rsidRPr="00E9715D">
        <w:rPr>
          <w:rFonts w:ascii="Times New Roman" w:hAnsi="Times New Roman" w:cs="Times New Roman"/>
          <w:color w:val="000000"/>
        </w:rPr>
        <w:t>. 4, 150–157 (2011)</w:t>
      </w:r>
    </w:p>
    <w:sectPr w:rsidR="0030598A" w:rsidRPr="00D24057" w:rsidSect="00F45E79">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PK" w:date="2016-06-07T09:11:00Z" w:initials="RPK">
    <w:p w14:paraId="7A63411F" w14:textId="366CEE8D" w:rsidR="001625AE" w:rsidRDefault="001625AE">
      <w:pPr>
        <w:pStyle w:val="CommentText"/>
      </w:pPr>
      <w:r>
        <w:rPr>
          <w:rStyle w:val="CommentReference"/>
        </w:rPr>
        <w:annotationRef/>
      </w:r>
      <w:r>
        <w:t>Can Ole still be a PI?  I know Linda has to be the lead…</w:t>
      </w:r>
    </w:p>
  </w:comment>
  <w:comment w:id="1" w:author="RPK" w:date="2016-06-07T09:14:00Z" w:initials="RPK">
    <w:p w14:paraId="539D639B" w14:textId="318EA7E3" w:rsidR="00B3345F" w:rsidRDefault="00B3345F">
      <w:pPr>
        <w:pStyle w:val="CommentText"/>
      </w:pPr>
      <w:r>
        <w:rPr>
          <w:rStyle w:val="CommentReference"/>
        </w:rPr>
        <w:annotationRef/>
      </w:r>
      <w:r>
        <w:t>Note I raised this amount for 2017; the guidelines provide up to $150K/year in this go-round, and we’d like to pay Jimmy more if possible.</w:t>
      </w:r>
    </w:p>
  </w:comment>
  <w:comment w:id="6" w:author="RPK" w:date="2016-06-07T09:17:00Z" w:initials="RPK">
    <w:p w14:paraId="2F4280A0" w14:textId="0D56F4E4" w:rsidR="00825B01" w:rsidRDefault="00825B01">
      <w:pPr>
        <w:pStyle w:val="CommentText"/>
      </w:pPr>
      <w:r>
        <w:rPr>
          <w:rStyle w:val="CommentReference"/>
        </w:rPr>
        <w:annotationRef/>
      </w:r>
      <w:r>
        <w:t>Check.  April?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3411F" w15:done="0"/>
  <w15:commentEx w15:paraId="539D639B" w15:done="0"/>
  <w15:commentEx w15:paraId="2F4280A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CF94D" w14:textId="77777777" w:rsidR="00B07459" w:rsidRDefault="00B07459" w:rsidP="002D3BBB">
      <w:r>
        <w:separator/>
      </w:r>
    </w:p>
  </w:endnote>
  <w:endnote w:type="continuationSeparator" w:id="0">
    <w:p w14:paraId="4D017010" w14:textId="77777777" w:rsidR="00B07459" w:rsidRDefault="00B07459" w:rsidP="002D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6986F" w14:textId="77777777" w:rsidR="005063EF" w:rsidRDefault="005063EF" w:rsidP="00AB4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2B403" w14:textId="77777777" w:rsidR="005063EF" w:rsidRDefault="005063EF" w:rsidP="002D3B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03012" w14:textId="77777777" w:rsidR="005063EF" w:rsidRDefault="005063EF" w:rsidP="00AB4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4D77">
      <w:rPr>
        <w:rStyle w:val="PageNumber"/>
        <w:noProof/>
      </w:rPr>
      <w:t>3</w:t>
    </w:r>
    <w:r>
      <w:rPr>
        <w:rStyle w:val="PageNumber"/>
      </w:rPr>
      <w:fldChar w:fldCharType="end"/>
    </w:r>
  </w:p>
  <w:p w14:paraId="37F0F004" w14:textId="77777777" w:rsidR="005063EF" w:rsidRDefault="005063EF" w:rsidP="002D3B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1657E" w14:textId="77777777" w:rsidR="00B07459" w:rsidRDefault="00B07459" w:rsidP="002D3BBB">
      <w:r>
        <w:separator/>
      </w:r>
    </w:p>
  </w:footnote>
  <w:footnote w:type="continuationSeparator" w:id="0">
    <w:p w14:paraId="43A70088" w14:textId="77777777" w:rsidR="00B07459" w:rsidRDefault="00B07459" w:rsidP="002D3B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PK">
    <w15:presenceInfo w15:providerId="None" w15:userId="RP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B2"/>
    <w:rsid w:val="000004C3"/>
    <w:rsid w:val="000700F9"/>
    <w:rsid w:val="00071E79"/>
    <w:rsid w:val="00072CBD"/>
    <w:rsid w:val="000836CB"/>
    <w:rsid w:val="00084920"/>
    <w:rsid w:val="000B4A0F"/>
    <w:rsid w:val="000D349B"/>
    <w:rsid w:val="000D69FE"/>
    <w:rsid w:val="000E3AD3"/>
    <w:rsid w:val="001008FB"/>
    <w:rsid w:val="00105E44"/>
    <w:rsid w:val="00143E98"/>
    <w:rsid w:val="0014640D"/>
    <w:rsid w:val="00146DFC"/>
    <w:rsid w:val="00152943"/>
    <w:rsid w:val="00161555"/>
    <w:rsid w:val="001625AE"/>
    <w:rsid w:val="001720D2"/>
    <w:rsid w:val="00183971"/>
    <w:rsid w:val="00184B5A"/>
    <w:rsid w:val="00186EF9"/>
    <w:rsid w:val="00196C95"/>
    <w:rsid w:val="001D46CD"/>
    <w:rsid w:val="001E4D77"/>
    <w:rsid w:val="001F132A"/>
    <w:rsid w:val="001F3418"/>
    <w:rsid w:val="00203B63"/>
    <w:rsid w:val="002171BC"/>
    <w:rsid w:val="00217476"/>
    <w:rsid w:val="002440C1"/>
    <w:rsid w:val="00251F1C"/>
    <w:rsid w:val="0029356A"/>
    <w:rsid w:val="002A7EE8"/>
    <w:rsid w:val="002C40A2"/>
    <w:rsid w:val="002D3BBB"/>
    <w:rsid w:val="002E5909"/>
    <w:rsid w:val="002F3C49"/>
    <w:rsid w:val="0030598A"/>
    <w:rsid w:val="0032444C"/>
    <w:rsid w:val="00336A99"/>
    <w:rsid w:val="00387AC2"/>
    <w:rsid w:val="00401336"/>
    <w:rsid w:val="00427465"/>
    <w:rsid w:val="00432464"/>
    <w:rsid w:val="004362A9"/>
    <w:rsid w:val="00440B2A"/>
    <w:rsid w:val="004541F6"/>
    <w:rsid w:val="0047469E"/>
    <w:rsid w:val="004947BC"/>
    <w:rsid w:val="004C3E8B"/>
    <w:rsid w:val="004E1CFC"/>
    <w:rsid w:val="004E3C40"/>
    <w:rsid w:val="004E5958"/>
    <w:rsid w:val="004E671E"/>
    <w:rsid w:val="004E78A8"/>
    <w:rsid w:val="004F445B"/>
    <w:rsid w:val="005063EF"/>
    <w:rsid w:val="00520F62"/>
    <w:rsid w:val="0052107C"/>
    <w:rsid w:val="005214E1"/>
    <w:rsid w:val="00536DF5"/>
    <w:rsid w:val="00563B26"/>
    <w:rsid w:val="00571C4D"/>
    <w:rsid w:val="005730FB"/>
    <w:rsid w:val="00584AF3"/>
    <w:rsid w:val="00591179"/>
    <w:rsid w:val="005A272D"/>
    <w:rsid w:val="005B5758"/>
    <w:rsid w:val="005D3D09"/>
    <w:rsid w:val="005D5D36"/>
    <w:rsid w:val="005F156F"/>
    <w:rsid w:val="005F7FF8"/>
    <w:rsid w:val="00620916"/>
    <w:rsid w:val="0064089C"/>
    <w:rsid w:val="00645C88"/>
    <w:rsid w:val="00661AF0"/>
    <w:rsid w:val="00664BF7"/>
    <w:rsid w:val="00672DE4"/>
    <w:rsid w:val="00680E7B"/>
    <w:rsid w:val="00687588"/>
    <w:rsid w:val="006A520C"/>
    <w:rsid w:val="006B6A98"/>
    <w:rsid w:val="006F4978"/>
    <w:rsid w:val="007000EF"/>
    <w:rsid w:val="00710255"/>
    <w:rsid w:val="007202BF"/>
    <w:rsid w:val="00732BB0"/>
    <w:rsid w:val="0074001E"/>
    <w:rsid w:val="00744139"/>
    <w:rsid w:val="0077424A"/>
    <w:rsid w:val="00782081"/>
    <w:rsid w:val="00797054"/>
    <w:rsid w:val="007A25B1"/>
    <w:rsid w:val="007A3780"/>
    <w:rsid w:val="007B44BA"/>
    <w:rsid w:val="007B64E6"/>
    <w:rsid w:val="007C0915"/>
    <w:rsid w:val="007C5B09"/>
    <w:rsid w:val="007D0D7E"/>
    <w:rsid w:val="007E47B2"/>
    <w:rsid w:val="00825B01"/>
    <w:rsid w:val="00856710"/>
    <w:rsid w:val="00867FD6"/>
    <w:rsid w:val="008713DC"/>
    <w:rsid w:val="008C44EF"/>
    <w:rsid w:val="008C4EB9"/>
    <w:rsid w:val="008E5749"/>
    <w:rsid w:val="009029B5"/>
    <w:rsid w:val="009218F3"/>
    <w:rsid w:val="0092740E"/>
    <w:rsid w:val="00935DD4"/>
    <w:rsid w:val="00945684"/>
    <w:rsid w:val="00953AEB"/>
    <w:rsid w:val="00961A70"/>
    <w:rsid w:val="009B6789"/>
    <w:rsid w:val="009C4EE1"/>
    <w:rsid w:val="009E63FD"/>
    <w:rsid w:val="009E6AC4"/>
    <w:rsid w:val="00A055C7"/>
    <w:rsid w:val="00A2387A"/>
    <w:rsid w:val="00A25BAC"/>
    <w:rsid w:val="00A32F15"/>
    <w:rsid w:val="00A33FCB"/>
    <w:rsid w:val="00A37937"/>
    <w:rsid w:val="00A42E77"/>
    <w:rsid w:val="00A60AB2"/>
    <w:rsid w:val="00A6769A"/>
    <w:rsid w:val="00AA5F1D"/>
    <w:rsid w:val="00AB1B6C"/>
    <w:rsid w:val="00AB46C6"/>
    <w:rsid w:val="00AD2CA3"/>
    <w:rsid w:val="00AE3854"/>
    <w:rsid w:val="00AE5F6B"/>
    <w:rsid w:val="00AE6A78"/>
    <w:rsid w:val="00B07459"/>
    <w:rsid w:val="00B11F2F"/>
    <w:rsid w:val="00B13B95"/>
    <w:rsid w:val="00B3345F"/>
    <w:rsid w:val="00B4329F"/>
    <w:rsid w:val="00B805CB"/>
    <w:rsid w:val="00BB298B"/>
    <w:rsid w:val="00BD34E0"/>
    <w:rsid w:val="00C15A67"/>
    <w:rsid w:val="00C26839"/>
    <w:rsid w:val="00C31EE9"/>
    <w:rsid w:val="00C37972"/>
    <w:rsid w:val="00C56388"/>
    <w:rsid w:val="00C62BA1"/>
    <w:rsid w:val="00C6518E"/>
    <w:rsid w:val="00C71AC6"/>
    <w:rsid w:val="00C93A01"/>
    <w:rsid w:val="00CB228A"/>
    <w:rsid w:val="00CC4466"/>
    <w:rsid w:val="00CE1D9E"/>
    <w:rsid w:val="00D179BE"/>
    <w:rsid w:val="00D17B84"/>
    <w:rsid w:val="00D24057"/>
    <w:rsid w:val="00D40DFD"/>
    <w:rsid w:val="00D43A8C"/>
    <w:rsid w:val="00D54F3B"/>
    <w:rsid w:val="00D90100"/>
    <w:rsid w:val="00D92460"/>
    <w:rsid w:val="00DA49E8"/>
    <w:rsid w:val="00DC2DC8"/>
    <w:rsid w:val="00DE428B"/>
    <w:rsid w:val="00DF2290"/>
    <w:rsid w:val="00E046EF"/>
    <w:rsid w:val="00E1231B"/>
    <w:rsid w:val="00E70CCA"/>
    <w:rsid w:val="00E84186"/>
    <w:rsid w:val="00E9715D"/>
    <w:rsid w:val="00EC4393"/>
    <w:rsid w:val="00ED0FF6"/>
    <w:rsid w:val="00ED3CA1"/>
    <w:rsid w:val="00F026D8"/>
    <w:rsid w:val="00F066A3"/>
    <w:rsid w:val="00F30A45"/>
    <w:rsid w:val="00F378C5"/>
    <w:rsid w:val="00F37B2C"/>
    <w:rsid w:val="00F45E79"/>
    <w:rsid w:val="00F62A73"/>
    <w:rsid w:val="00F944ED"/>
    <w:rsid w:val="00FA45EE"/>
    <w:rsid w:val="00FB227C"/>
    <w:rsid w:val="00FD4A20"/>
    <w:rsid w:val="00FD72F6"/>
    <w:rsid w:val="00FE6EA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C5C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B2"/>
  </w:style>
  <w:style w:type="paragraph" w:styleId="Heading1">
    <w:name w:val="heading 1"/>
    <w:basedOn w:val="Normal"/>
    <w:link w:val="Heading1Char"/>
    <w:uiPriority w:val="9"/>
    <w:qFormat/>
    <w:rsid w:val="000D349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2F15"/>
    <w:pPr>
      <w:spacing w:after="200"/>
    </w:pPr>
    <w:rPr>
      <w:b/>
      <w:bCs/>
      <w:color w:val="4F81BD" w:themeColor="accent1"/>
      <w:sz w:val="18"/>
      <w:szCs w:val="18"/>
    </w:rPr>
  </w:style>
  <w:style w:type="character" w:customStyle="1" w:styleId="st">
    <w:name w:val="st"/>
    <w:basedOn w:val="DefaultParagraphFont"/>
    <w:rsid w:val="000D349B"/>
  </w:style>
  <w:style w:type="character" w:customStyle="1" w:styleId="Heading1Char">
    <w:name w:val="Heading 1 Char"/>
    <w:basedOn w:val="DefaultParagraphFont"/>
    <w:link w:val="Heading1"/>
    <w:uiPriority w:val="9"/>
    <w:rsid w:val="000D349B"/>
    <w:rPr>
      <w:rFonts w:ascii="Times" w:hAnsi="Times"/>
      <w:b/>
      <w:bCs/>
      <w:kern w:val="36"/>
      <w:sz w:val="48"/>
      <w:szCs w:val="48"/>
    </w:rPr>
  </w:style>
  <w:style w:type="character" w:customStyle="1" w:styleId="sciname">
    <w:name w:val="sciname"/>
    <w:basedOn w:val="DefaultParagraphFont"/>
    <w:rsid w:val="000D349B"/>
  </w:style>
  <w:style w:type="character" w:styleId="Hyperlink">
    <w:name w:val="Hyperlink"/>
    <w:basedOn w:val="DefaultParagraphFont"/>
    <w:uiPriority w:val="99"/>
    <w:semiHidden/>
    <w:unhideWhenUsed/>
    <w:rsid w:val="000D349B"/>
    <w:rPr>
      <w:color w:val="0000FF"/>
      <w:u w:val="single"/>
    </w:rPr>
  </w:style>
  <w:style w:type="paragraph" w:styleId="Bibliography">
    <w:name w:val="Bibliography"/>
    <w:basedOn w:val="Normal"/>
    <w:next w:val="Normal"/>
    <w:uiPriority w:val="37"/>
    <w:unhideWhenUsed/>
    <w:rsid w:val="007B44BA"/>
    <w:pPr>
      <w:tabs>
        <w:tab w:val="left" w:pos="260"/>
      </w:tabs>
      <w:spacing w:line="480" w:lineRule="auto"/>
      <w:ind w:left="264" w:hanging="264"/>
    </w:pPr>
  </w:style>
  <w:style w:type="paragraph" w:styleId="Footer">
    <w:name w:val="footer"/>
    <w:basedOn w:val="Normal"/>
    <w:link w:val="FooterChar"/>
    <w:uiPriority w:val="99"/>
    <w:unhideWhenUsed/>
    <w:rsid w:val="002D3BBB"/>
    <w:pPr>
      <w:tabs>
        <w:tab w:val="center" w:pos="4320"/>
        <w:tab w:val="right" w:pos="8640"/>
      </w:tabs>
    </w:pPr>
  </w:style>
  <w:style w:type="character" w:customStyle="1" w:styleId="FooterChar">
    <w:name w:val="Footer Char"/>
    <w:basedOn w:val="DefaultParagraphFont"/>
    <w:link w:val="Footer"/>
    <w:uiPriority w:val="99"/>
    <w:rsid w:val="002D3BBB"/>
  </w:style>
  <w:style w:type="character" w:styleId="PageNumber">
    <w:name w:val="page number"/>
    <w:basedOn w:val="DefaultParagraphFont"/>
    <w:uiPriority w:val="99"/>
    <w:semiHidden/>
    <w:unhideWhenUsed/>
    <w:rsid w:val="002D3BBB"/>
  </w:style>
  <w:style w:type="character" w:styleId="CommentReference">
    <w:name w:val="annotation reference"/>
    <w:basedOn w:val="DefaultParagraphFont"/>
    <w:uiPriority w:val="99"/>
    <w:semiHidden/>
    <w:unhideWhenUsed/>
    <w:rsid w:val="004F445B"/>
    <w:rPr>
      <w:sz w:val="18"/>
      <w:szCs w:val="18"/>
    </w:rPr>
  </w:style>
  <w:style w:type="paragraph" w:styleId="CommentText">
    <w:name w:val="annotation text"/>
    <w:basedOn w:val="Normal"/>
    <w:link w:val="CommentTextChar"/>
    <w:uiPriority w:val="99"/>
    <w:semiHidden/>
    <w:unhideWhenUsed/>
    <w:rsid w:val="004F445B"/>
  </w:style>
  <w:style w:type="character" w:customStyle="1" w:styleId="CommentTextChar">
    <w:name w:val="Comment Text Char"/>
    <w:basedOn w:val="DefaultParagraphFont"/>
    <w:link w:val="CommentText"/>
    <w:uiPriority w:val="99"/>
    <w:semiHidden/>
    <w:rsid w:val="004F445B"/>
  </w:style>
  <w:style w:type="paragraph" w:styleId="CommentSubject">
    <w:name w:val="annotation subject"/>
    <w:basedOn w:val="CommentText"/>
    <w:next w:val="CommentText"/>
    <w:link w:val="CommentSubjectChar"/>
    <w:uiPriority w:val="99"/>
    <w:semiHidden/>
    <w:unhideWhenUsed/>
    <w:rsid w:val="004F445B"/>
    <w:rPr>
      <w:b/>
      <w:bCs/>
      <w:sz w:val="20"/>
      <w:szCs w:val="20"/>
    </w:rPr>
  </w:style>
  <w:style w:type="character" w:customStyle="1" w:styleId="CommentSubjectChar">
    <w:name w:val="Comment Subject Char"/>
    <w:basedOn w:val="CommentTextChar"/>
    <w:link w:val="CommentSubject"/>
    <w:uiPriority w:val="99"/>
    <w:semiHidden/>
    <w:rsid w:val="004F445B"/>
    <w:rPr>
      <w:b/>
      <w:bCs/>
      <w:sz w:val="20"/>
      <w:szCs w:val="20"/>
    </w:rPr>
  </w:style>
  <w:style w:type="paragraph" w:styleId="BalloonText">
    <w:name w:val="Balloon Text"/>
    <w:basedOn w:val="Normal"/>
    <w:link w:val="BalloonTextChar"/>
    <w:uiPriority w:val="99"/>
    <w:semiHidden/>
    <w:unhideWhenUsed/>
    <w:rsid w:val="004F4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4F445B"/>
    <w:rPr>
      <w:rFonts w:ascii="Lucida Grande" w:hAnsi="Lucida Grande"/>
      <w:sz w:val="18"/>
      <w:szCs w:val="18"/>
    </w:rPr>
  </w:style>
  <w:style w:type="paragraph" w:customStyle="1" w:styleId="Default">
    <w:name w:val="Default"/>
    <w:rsid w:val="0030598A"/>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9C4EE1"/>
    <w:pPr>
      <w:tabs>
        <w:tab w:val="center" w:pos="4320"/>
        <w:tab w:val="right" w:pos="8640"/>
      </w:tabs>
    </w:pPr>
  </w:style>
  <w:style w:type="character" w:customStyle="1" w:styleId="HeaderChar">
    <w:name w:val="Header Char"/>
    <w:basedOn w:val="DefaultParagraphFont"/>
    <w:link w:val="Header"/>
    <w:uiPriority w:val="99"/>
    <w:rsid w:val="009C4EE1"/>
  </w:style>
  <w:style w:type="paragraph" w:styleId="Revision">
    <w:name w:val="Revision"/>
    <w:hidden/>
    <w:uiPriority w:val="99"/>
    <w:semiHidden/>
    <w:rsid w:val="00E9715D"/>
  </w:style>
  <w:style w:type="character" w:customStyle="1" w:styleId="btext">
    <w:name w:val="btext"/>
    <w:basedOn w:val="DefaultParagraphFont"/>
    <w:rsid w:val="0050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144723">
      <w:bodyDiv w:val="1"/>
      <w:marLeft w:val="0"/>
      <w:marRight w:val="0"/>
      <w:marTop w:val="0"/>
      <w:marBottom w:val="0"/>
      <w:divBdr>
        <w:top w:val="none" w:sz="0" w:space="0" w:color="auto"/>
        <w:left w:val="none" w:sz="0" w:space="0" w:color="auto"/>
        <w:bottom w:val="none" w:sz="0" w:space="0" w:color="auto"/>
        <w:right w:val="none" w:sz="0" w:space="0" w:color="auto"/>
      </w:divBdr>
    </w:div>
    <w:div w:id="1840926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1768</Words>
  <Characters>10081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dc:creator>
  <cp:lastModifiedBy>RPK</cp:lastModifiedBy>
  <cp:revision>11</cp:revision>
  <dcterms:created xsi:type="dcterms:W3CDTF">2016-06-07T16:10:00Z</dcterms:created>
  <dcterms:modified xsi:type="dcterms:W3CDTF">2016-06-07T16:25:00Z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zotero-version="4.0.25.3"&gt;&lt;session id="RCa62b81"/&gt;&lt;style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